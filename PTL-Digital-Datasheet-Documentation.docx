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5521801"/>
        <w:docPartObj>
          <w:docPartGallery w:val="Cover Pages"/>
          <w:docPartUnique/>
        </w:docPartObj>
      </w:sdtPr>
      <w:sdtContent>
        <w:p w14:paraId="52D3DB10" w14:textId="12ACD010" w:rsidR="007436E8" w:rsidRDefault="007436E8">
          <w:r>
            <w:rPr>
              <w:noProof/>
            </w:rPr>
            <mc:AlternateContent>
              <mc:Choice Requires="wpg">
                <w:drawing>
                  <wp:anchor distT="0" distB="0" distL="114300" distR="114300" simplePos="0" relativeHeight="251665408" behindDoc="0" locked="0" layoutInCell="1" allowOverlap="1" wp14:anchorId="2487CB95" wp14:editId="0899D3A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7F1336"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1059237B" wp14:editId="46B2E48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0F5643" w:rsidRDefault="000F5643">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0F5643" w:rsidRDefault="000F564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59237B" id="_x0000_t202" coordsize="21600,21600" o:spt="202" path="m,l,21600r21600,l216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5818DD" w14:textId="2715D1EE" w:rsidR="000F5643" w:rsidRDefault="000F5643">
                              <w:pPr>
                                <w:pStyle w:val="NoSpacing"/>
                                <w:jc w:val="right"/>
                                <w:rPr>
                                  <w:color w:val="595959" w:themeColor="text1" w:themeTint="A6"/>
                                  <w:sz w:val="28"/>
                                  <w:szCs w:val="28"/>
                                </w:rPr>
                              </w:pPr>
                              <w:r>
                                <w:rPr>
                                  <w:color w:val="595959" w:themeColor="text1" w:themeTint="A6"/>
                                  <w:sz w:val="28"/>
                                  <w:szCs w:val="28"/>
                                </w:rPr>
                                <w:t>Nicholas Brodsky</w:t>
                              </w:r>
                            </w:p>
                          </w:sdtContent>
                        </w:sdt>
                        <w:p w14:paraId="60BEAC3A" w14:textId="498BEC70" w:rsidR="000F5643" w:rsidRDefault="000F564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6B7E8" wp14:editId="2EFA32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26F3AF" w14:textId="77777777" w:rsidR="000F5643" w:rsidRDefault="000F5643"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5F61AF" w14:textId="77777777" w:rsidR="000F5643" w:rsidRDefault="000F564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F6B7E8" id="Text Box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26F3AF" w14:textId="77777777" w:rsidR="000F5643" w:rsidRDefault="000F5643" w:rsidP="009C6BD3">
                          <w:pPr>
                            <w:pStyle w:val="NoSpacing"/>
                            <w:ind w:left="1440" w:firstLine="720"/>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25F61AF" w14:textId="77777777" w:rsidR="000F5643" w:rsidRDefault="000F5643">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F6E2039" wp14:editId="7C9C6D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6EB7F" w14:textId="632DA798" w:rsidR="000F5643" w:rsidRDefault="000F56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0F5643" w:rsidRDefault="000F5643">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6E2039"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836EB7F" w14:textId="632DA798" w:rsidR="000F5643" w:rsidRDefault="000F564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PTL – digital datasheet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F53358" w14:textId="255F292E" w:rsidR="000F5643" w:rsidRDefault="000F5643">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196C3B0" w14:textId="4B72EAF7" w:rsidR="007436E8" w:rsidRDefault="007436E8">
          <w:r>
            <w:br w:type="page"/>
          </w:r>
        </w:p>
      </w:sdtContent>
    </w:sdt>
    <w:sdt>
      <w:sdtPr>
        <w:rPr>
          <w:rFonts w:asciiTheme="minorHAnsi" w:eastAsiaTheme="minorHAnsi" w:hAnsiTheme="minorHAnsi" w:cstheme="minorBidi"/>
          <w:color w:val="auto"/>
          <w:sz w:val="22"/>
          <w:szCs w:val="22"/>
        </w:rPr>
        <w:id w:val="-1679414484"/>
        <w:docPartObj>
          <w:docPartGallery w:val="Table of Contents"/>
          <w:docPartUnique/>
        </w:docPartObj>
      </w:sdtPr>
      <w:sdtEndPr>
        <w:rPr>
          <w:b/>
          <w:bCs/>
          <w:noProof/>
        </w:rPr>
      </w:sdtEndPr>
      <w:sdtContent>
        <w:p w14:paraId="07DE98AA" w14:textId="357E6BA0" w:rsidR="00E30437" w:rsidRDefault="00E30437" w:rsidP="00DA0DE1">
          <w:pPr>
            <w:pStyle w:val="TOCHeading"/>
            <w:numPr>
              <w:ilvl w:val="0"/>
              <w:numId w:val="0"/>
            </w:numPr>
          </w:pPr>
          <w:r>
            <w:t>Table of Contents</w:t>
          </w:r>
        </w:p>
        <w:p w14:paraId="1DB98080" w14:textId="0CBFF97E" w:rsidR="005948B2" w:rsidRDefault="00E3043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2213257" w:history="1">
            <w:r w:rsidR="005948B2" w:rsidRPr="006329B0">
              <w:rPr>
                <w:rStyle w:val="Hyperlink"/>
                <w:noProof/>
              </w:rPr>
              <w:t>1</w:t>
            </w:r>
            <w:r w:rsidR="005948B2">
              <w:rPr>
                <w:rFonts w:eastAsiaTheme="minorEastAsia"/>
                <w:noProof/>
              </w:rPr>
              <w:tab/>
            </w:r>
            <w:r w:rsidR="005948B2" w:rsidRPr="006329B0">
              <w:rPr>
                <w:rStyle w:val="Hyperlink"/>
                <w:noProof/>
              </w:rPr>
              <w:t>Menu</w:t>
            </w:r>
            <w:r w:rsidR="005948B2">
              <w:rPr>
                <w:noProof/>
                <w:webHidden/>
              </w:rPr>
              <w:tab/>
            </w:r>
            <w:r w:rsidR="005948B2">
              <w:rPr>
                <w:noProof/>
                <w:webHidden/>
              </w:rPr>
              <w:fldChar w:fldCharType="begin"/>
            </w:r>
            <w:r w:rsidR="005948B2">
              <w:rPr>
                <w:noProof/>
                <w:webHidden/>
              </w:rPr>
              <w:instrText xml:space="preserve"> PAGEREF _Toc62213257 \h </w:instrText>
            </w:r>
            <w:r w:rsidR="005948B2">
              <w:rPr>
                <w:noProof/>
                <w:webHidden/>
              </w:rPr>
            </w:r>
            <w:r w:rsidR="005948B2">
              <w:rPr>
                <w:noProof/>
                <w:webHidden/>
              </w:rPr>
              <w:fldChar w:fldCharType="separate"/>
            </w:r>
            <w:r w:rsidR="005948B2">
              <w:rPr>
                <w:noProof/>
                <w:webHidden/>
              </w:rPr>
              <w:t>2</w:t>
            </w:r>
            <w:r w:rsidR="005948B2">
              <w:rPr>
                <w:noProof/>
                <w:webHidden/>
              </w:rPr>
              <w:fldChar w:fldCharType="end"/>
            </w:r>
          </w:hyperlink>
        </w:p>
        <w:p w14:paraId="70837C0C" w14:textId="69260002" w:rsidR="005948B2" w:rsidRDefault="005948B2">
          <w:pPr>
            <w:pStyle w:val="TOC2"/>
            <w:tabs>
              <w:tab w:val="left" w:pos="880"/>
              <w:tab w:val="right" w:leader="dot" w:pos="9350"/>
            </w:tabs>
            <w:rPr>
              <w:rFonts w:eastAsiaTheme="minorEastAsia"/>
              <w:noProof/>
            </w:rPr>
          </w:pPr>
          <w:hyperlink w:anchor="_Toc62213258" w:history="1">
            <w:r w:rsidRPr="006329B0">
              <w:rPr>
                <w:rStyle w:val="Hyperlink"/>
                <w:noProof/>
              </w:rPr>
              <w:t>1.1</w:t>
            </w:r>
            <w:r>
              <w:rPr>
                <w:rFonts w:eastAsiaTheme="minorEastAsia"/>
                <w:noProof/>
              </w:rPr>
              <w:tab/>
            </w:r>
            <w:r w:rsidRPr="006329B0">
              <w:rPr>
                <w:rStyle w:val="Hyperlink"/>
                <w:noProof/>
              </w:rPr>
              <w:t>File</w:t>
            </w:r>
            <w:r>
              <w:rPr>
                <w:noProof/>
                <w:webHidden/>
              </w:rPr>
              <w:tab/>
            </w:r>
            <w:r>
              <w:rPr>
                <w:noProof/>
                <w:webHidden/>
              </w:rPr>
              <w:fldChar w:fldCharType="begin"/>
            </w:r>
            <w:r>
              <w:rPr>
                <w:noProof/>
                <w:webHidden/>
              </w:rPr>
              <w:instrText xml:space="preserve"> PAGEREF _Toc62213258 \h </w:instrText>
            </w:r>
            <w:r>
              <w:rPr>
                <w:noProof/>
                <w:webHidden/>
              </w:rPr>
            </w:r>
            <w:r>
              <w:rPr>
                <w:noProof/>
                <w:webHidden/>
              </w:rPr>
              <w:fldChar w:fldCharType="separate"/>
            </w:r>
            <w:r>
              <w:rPr>
                <w:noProof/>
                <w:webHidden/>
              </w:rPr>
              <w:t>2</w:t>
            </w:r>
            <w:r>
              <w:rPr>
                <w:noProof/>
                <w:webHidden/>
              </w:rPr>
              <w:fldChar w:fldCharType="end"/>
            </w:r>
          </w:hyperlink>
        </w:p>
        <w:p w14:paraId="7F3AD87C" w14:textId="3D46F16A" w:rsidR="005948B2" w:rsidRDefault="005948B2">
          <w:pPr>
            <w:pStyle w:val="TOC3"/>
            <w:tabs>
              <w:tab w:val="left" w:pos="1320"/>
              <w:tab w:val="right" w:leader="dot" w:pos="9350"/>
            </w:tabs>
            <w:rPr>
              <w:rFonts w:eastAsiaTheme="minorEastAsia"/>
              <w:noProof/>
            </w:rPr>
          </w:pPr>
          <w:hyperlink w:anchor="_Toc62213259" w:history="1">
            <w:r w:rsidRPr="006329B0">
              <w:rPr>
                <w:rStyle w:val="Hyperlink"/>
                <w:noProof/>
              </w:rPr>
              <w:t>1.1.1</w:t>
            </w:r>
            <w:r>
              <w:rPr>
                <w:rFonts w:eastAsiaTheme="minorEastAsia"/>
                <w:noProof/>
              </w:rPr>
              <w:tab/>
            </w:r>
            <w:r w:rsidRPr="006329B0">
              <w:rPr>
                <w:rStyle w:val="Hyperlink"/>
                <w:noProof/>
              </w:rPr>
              <w:t>New</w:t>
            </w:r>
            <w:r>
              <w:rPr>
                <w:noProof/>
                <w:webHidden/>
              </w:rPr>
              <w:tab/>
            </w:r>
            <w:r>
              <w:rPr>
                <w:noProof/>
                <w:webHidden/>
              </w:rPr>
              <w:fldChar w:fldCharType="begin"/>
            </w:r>
            <w:r>
              <w:rPr>
                <w:noProof/>
                <w:webHidden/>
              </w:rPr>
              <w:instrText xml:space="preserve"> PAGEREF _Toc62213259 \h </w:instrText>
            </w:r>
            <w:r>
              <w:rPr>
                <w:noProof/>
                <w:webHidden/>
              </w:rPr>
            </w:r>
            <w:r>
              <w:rPr>
                <w:noProof/>
                <w:webHidden/>
              </w:rPr>
              <w:fldChar w:fldCharType="separate"/>
            </w:r>
            <w:r>
              <w:rPr>
                <w:noProof/>
                <w:webHidden/>
              </w:rPr>
              <w:t>2</w:t>
            </w:r>
            <w:r>
              <w:rPr>
                <w:noProof/>
                <w:webHidden/>
              </w:rPr>
              <w:fldChar w:fldCharType="end"/>
            </w:r>
          </w:hyperlink>
        </w:p>
        <w:p w14:paraId="0F8FFE44" w14:textId="321CF963" w:rsidR="005948B2" w:rsidRDefault="005948B2">
          <w:pPr>
            <w:pStyle w:val="TOC3"/>
            <w:tabs>
              <w:tab w:val="left" w:pos="1320"/>
              <w:tab w:val="right" w:leader="dot" w:pos="9350"/>
            </w:tabs>
            <w:rPr>
              <w:rFonts w:eastAsiaTheme="minorEastAsia"/>
              <w:noProof/>
            </w:rPr>
          </w:pPr>
          <w:hyperlink w:anchor="_Toc62213260" w:history="1">
            <w:r w:rsidRPr="006329B0">
              <w:rPr>
                <w:rStyle w:val="Hyperlink"/>
                <w:noProof/>
              </w:rPr>
              <w:t>1.1.2</w:t>
            </w:r>
            <w:r>
              <w:rPr>
                <w:rFonts w:eastAsiaTheme="minorEastAsia"/>
                <w:noProof/>
              </w:rPr>
              <w:tab/>
            </w:r>
            <w:r w:rsidRPr="006329B0">
              <w:rPr>
                <w:rStyle w:val="Hyperlink"/>
                <w:noProof/>
              </w:rPr>
              <w:t>Open</w:t>
            </w:r>
            <w:r>
              <w:rPr>
                <w:noProof/>
                <w:webHidden/>
              </w:rPr>
              <w:tab/>
            </w:r>
            <w:r>
              <w:rPr>
                <w:noProof/>
                <w:webHidden/>
              </w:rPr>
              <w:fldChar w:fldCharType="begin"/>
            </w:r>
            <w:r>
              <w:rPr>
                <w:noProof/>
                <w:webHidden/>
              </w:rPr>
              <w:instrText xml:space="preserve"> PAGEREF _Toc62213260 \h </w:instrText>
            </w:r>
            <w:r>
              <w:rPr>
                <w:noProof/>
                <w:webHidden/>
              </w:rPr>
            </w:r>
            <w:r>
              <w:rPr>
                <w:noProof/>
                <w:webHidden/>
              </w:rPr>
              <w:fldChar w:fldCharType="separate"/>
            </w:r>
            <w:r>
              <w:rPr>
                <w:noProof/>
                <w:webHidden/>
              </w:rPr>
              <w:t>3</w:t>
            </w:r>
            <w:r>
              <w:rPr>
                <w:noProof/>
                <w:webHidden/>
              </w:rPr>
              <w:fldChar w:fldCharType="end"/>
            </w:r>
          </w:hyperlink>
        </w:p>
        <w:p w14:paraId="221A3BDD" w14:textId="2F3CC265" w:rsidR="005948B2" w:rsidRDefault="005948B2">
          <w:pPr>
            <w:pStyle w:val="TOC3"/>
            <w:tabs>
              <w:tab w:val="left" w:pos="1320"/>
              <w:tab w:val="right" w:leader="dot" w:pos="9350"/>
            </w:tabs>
            <w:rPr>
              <w:rFonts w:eastAsiaTheme="minorEastAsia"/>
              <w:noProof/>
            </w:rPr>
          </w:pPr>
          <w:hyperlink w:anchor="_Toc62213261" w:history="1">
            <w:r w:rsidRPr="006329B0">
              <w:rPr>
                <w:rStyle w:val="Hyperlink"/>
                <w:noProof/>
              </w:rPr>
              <w:t>1.1.3</w:t>
            </w:r>
            <w:r>
              <w:rPr>
                <w:rFonts w:eastAsiaTheme="minorEastAsia"/>
                <w:noProof/>
              </w:rPr>
              <w:tab/>
            </w:r>
            <w:r w:rsidRPr="006329B0">
              <w:rPr>
                <w:rStyle w:val="Hyperlink"/>
                <w:noProof/>
              </w:rPr>
              <w:t>Save</w:t>
            </w:r>
            <w:r>
              <w:rPr>
                <w:noProof/>
                <w:webHidden/>
              </w:rPr>
              <w:tab/>
            </w:r>
            <w:r>
              <w:rPr>
                <w:noProof/>
                <w:webHidden/>
              </w:rPr>
              <w:fldChar w:fldCharType="begin"/>
            </w:r>
            <w:r>
              <w:rPr>
                <w:noProof/>
                <w:webHidden/>
              </w:rPr>
              <w:instrText xml:space="preserve"> PAGEREF _Toc62213261 \h </w:instrText>
            </w:r>
            <w:r>
              <w:rPr>
                <w:noProof/>
                <w:webHidden/>
              </w:rPr>
            </w:r>
            <w:r>
              <w:rPr>
                <w:noProof/>
                <w:webHidden/>
              </w:rPr>
              <w:fldChar w:fldCharType="separate"/>
            </w:r>
            <w:r>
              <w:rPr>
                <w:noProof/>
                <w:webHidden/>
              </w:rPr>
              <w:t>3</w:t>
            </w:r>
            <w:r>
              <w:rPr>
                <w:noProof/>
                <w:webHidden/>
              </w:rPr>
              <w:fldChar w:fldCharType="end"/>
            </w:r>
          </w:hyperlink>
        </w:p>
        <w:p w14:paraId="637759DC" w14:textId="0AB692A7" w:rsidR="005948B2" w:rsidRDefault="005948B2">
          <w:pPr>
            <w:pStyle w:val="TOC3"/>
            <w:tabs>
              <w:tab w:val="left" w:pos="1320"/>
              <w:tab w:val="right" w:leader="dot" w:pos="9350"/>
            </w:tabs>
            <w:rPr>
              <w:rFonts w:eastAsiaTheme="minorEastAsia"/>
              <w:noProof/>
            </w:rPr>
          </w:pPr>
          <w:hyperlink w:anchor="_Toc62213262" w:history="1">
            <w:r w:rsidRPr="006329B0">
              <w:rPr>
                <w:rStyle w:val="Hyperlink"/>
                <w:noProof/>
              </w:rPr>
              <w:t>1.1.4</w:t>
            </w:r>
            <w:r>
              <w:rPr>
                <w:rFonts w:eastAsiaTheme="minorEastAsia"/>
                <w:noProof/>
              </w:rPr>
              <w:tab/>
            </w:r>
            <w:r w:rsidRPr="006329B0">
              <w:rPr>
                <w:rStyle w:val="Hyperlink"/>
                <w:noProof/>
              </w:rPr>
              <w:t>Exit</w:t>
            </w:r>
            <w:r>
              <w:rPr>
                <w:noProof/>
                <w:webHidden/>
              </w:rPr>
              <w:tab/>
            </w:r>
            <w:r>
              <w:rPr>
                <w:noProof/>
                <w:webHidden/>
              </w:rPr>
              <w:fldChar w:fldCharType="begin"/>
            </w:r>
            <w:r>
              <w:rPr>
                <w:noProof/>
                <w:webHidden/>
              </w:rPr>
              <w:instrText xml:space="preserve"> PAGEREF _Toc62213262 \h </w:instrText>
            </w:r>
            <w:r>
              <w:rPr>
                <w:noProof/>
                <w:webHidden/>
              </w:rPr>
            </w:r>
            <w:r>
              <w:rPr>
                <w:noProof/>
                <w:webHidden/>
              </w:rPr>
              <w:fldChar w:fldCharType="separate"/>
            </w:r>
            <w:r>
              <w:rPr>
                <w:noProof/>
                <w:webHidden/>
              </w:rPr>
              <w:t>3</w:t>
            </w:r>
            <w:r>
              <w:rPr>
                <w:noProof/>
                <w:webHidden/>
              </w:rPr>
              <w:fldChar w:fldCharType="end"/>
            </w:r>
          </w:hyperlink>
        </w:p>
        <w:p w14:paraId="74BF3F2F" w14:textId="6F90D1C9" w:rsidR="005948B2" w:rsidRDefault="005948B2">
          <w:pPr>
            <w:pStyle w:val="TOC2"/>
            <w:tabs>
              <w:tab w:val="left" w:pos="880"/>
              <w:tab w:val="right" w:leader="dot" w:pos="9350"/>
            </w:tabs>
            <w:rPr>
              <w:rFonts w:eastAsiaTheme="minorEastAsia"/>
              <w:noProof/>
            </w:rPr>
          </w:pPr>
          <w:hyperlink w:anchor="_Toc62213263" w:history="1">
            <w:r w:rsidRPr="006329B0">
              <w:rPr>
                <w:rStyle w:val="Hyperlink"/>
                <w:noProof/>
              </w:rPr>
              <w:t>1.2</w:t>
            </w:r>
            <w:r>
              <w:rPr>
                <w:rFonts w:eastAsiaTheme="minorEastAsia"/>
                <w:noProof/>
              </w:rPr>
              <w:tab/>
            </w:r>
            <w:r w:rsidRPr="006329B0">
              <w:rPr>
                <w:rStyle w:val="Hyperlink"/>
                <w:noProof/>
              </w:rPr>
              <w:t>Edit</w:t>
            </w:r>
            <w:r>
              <w:rPr>
                <w:noProof/>
                <w:webHidden/>
              </w:rPr>
              <w:tab/>
            </w:r>
            <w:r>
              <w:rPr>
                <w:noProof/>
                <w:webHidden/>
              </w:rPr>
              <w:fldChar w:fldCharType="begin"/>
            </w:r>
            <w:r>
              <w:rPr>
                <w:noProof/>
                <w:webHidden/>
              </w:rPr>
              <w:instrText xml:space="preserve"> PAGEREF _Toc62213263 \h </w:instrText>
            </w:r>
            <w:r>
              <w:rPr>
                <w:noProof/>
                <w:webHidden/>
              </w:rPr>
            </w:r>
            <w:r>
              <w:rPr>
                <w:noProof/>
                <w:webHidden/>
              </w:rPr>
              <w:fldChar w:fldCharType="separate"/>
            </w:r>
            <w:r>
              <w:rPr>
                <w:noProof/>
                <w:webHidden/>
              </w:rPr>
              <w:t>3</w:t>
            </w:r>
            <w:r>
              <w:rPr>
                <w:noProof/>
                <w:webHidden/>
              </w:rPr>
              <w:fldChar w:fldCharType="end"/>
            </w:r>
          </w:hyperlink>
        </w:p>
        <w:p w14:paraId="67E7EE59" w14:textId="7AFB8048" w:rsidR="005948B2" w:rsidRDefault="005948B2">
          <w:pPr>
            <w:pStyle w:val="TOC3"/>
            <w:tabs>
              <w:tab w:val="left" w:pos="1320"/>
              <w:tab w:val="right" w:leader="dot" w:pos="9350"/>
            </w:tabs>
            <w:rPr>
              <w:rFonts w:eastAsiaTheme="minorEastAsia"/>
              <w:noProof/>
            </w:rPr>
          </w:pPr>
          <w:hyperlink w:anchor="_Toc62213264" w:history="1">
            <w:r w:rsidRPr="006329B0">
              <w:rPr>
                <w:rStyle w:val="Hyperlink"/>
                <w:noProof/>
              </w:rPr>
              <w:t>1.2.1</w:t>
            </w:r>
            <w:r>
              <w:rPr>
                <w:rFonts w:eastAsiaTheme="minorEastAsia"/>
                <w:noProof/>
              </w:rPr>
              <w:tab/>
            </w:r>
            <w:r w:rsidRPr="006329B0">
              <w:rPr>
                <w:rStyle w:val="Hyperlink"/>
                <w:noProof/>
              </w:rPr>
              <w:t>Remarks Document (IP)</w:t>
            </w:r>
            <w:r>
              <w:rPr>
                <w:noProof/>
                <w:webHidden/>
              </w:rPr>
              <w:tab/>
            </w:r>
            <w:r>
              <w:rPr>
                <w:noProof/>
                <w:webHidden/>
              </w:rPr>
              <w:fldChar w:fldCharType="begin"/>
            </w:r>
            <w:r>
              <w:rPr>
                <w:noProof/>
                <w:webHidden/>
              </w:rPr>
              <w:instrText xml:space="preserve"> PAGEREF _Toc62213264 \h </w:instrText>
            </w:r>
            <w:r>
              <w:rPr>
                <w:noProof/>
                <w:webHidden/>
              </w:rPr>
            </w:r>
            <w:r>
              <w:rPr>
                <w:noProof/>
                <w:webHidden/>
              </w:rPr>
              <w:fldChar w:fldCharType="separate"/>
            </w:r>
            <w:r>
              <w:rPr>
                <w:noProof/>
                <w:webHidden/>
              </w:rPr>
              <w:t>3</w:t>
            </w:r>
            <w:r>
              <w:rPr>
                <w:noProof/>
                <w:webHidden/>
              </w:rPr>
              <w:fldChar w:fldCharType="end"/>
            </w:r>
          </w:hyperlink>
        </w:p>
        <w:p w14:paraId="47AFCB56" w14:textId="3F729C12" w:rsidR="005948B2" w:rsidRDefault="005948B2">
          <w:pPr>
            <w:pStyle w:val="TOC3"/>
            <w:tabs>
              <w:tab w:val="left" w:pos="1320"/>
              <w:tab w:val="right" w:leader="dot" w:pos="9350"/>
            </w:tabs>
            <w:rPr>
              <w:rFonts w:eastAsiaTheme="minorEastAsia"/>
              <w:noProof/>
            </w:rPr>
          </w:pPr>
          <w:hyperlink w:anchor="_Toc62213265" w:history="1">
            <w:r w:rsidRPr="006329B0">
              <w:rPr>
                <w:rStyle w:val="Hyperlink"/>
                <w:noProof/>
              </w:rPr>
              <w:t>1.2.2</w:t>
            </w:r>
            <w:r>
              <w:rPr>
                <w:rFonts w:eastAsiaTheme="minorEastAsia"/>
                <w:noProof/>
              </w:rPr>
              <w:tab/>
            </w:r>
            <w:r w:rsidRPr="006329B0">
              <w:rPr>
                <w:rStyle w:val="Hyperlink"/>
                <w:noProof/>
              </w:rPr>
              <w:t>Specification Requirements</w:t>
            </w:r>
            <w:r>
              <w:rPr>
                <w:noProof/>
                <w:webHidden/>
              </w:rPr>
              <w:tab/>
            </w:r>
            <w:r>
              <w:rPr>
                <w:noProof/>
                <w:webHidden/>
              </w:rPr>
              <w:fldChar w:fldCharType="begin"/>
            </w:r>
            <w:r>
              <w:rPr>
                <w:noProof/>
                <w:webHidden/>
              </w:rPr>
              <w:instrText xml:space="preserve"> PAGEREF _Toc62213265 \h </w:instrText>
            </w:r>
            <w:r>
              <w:rPr>
                <w:noProof/>
                <w:webHidden/>
              </w:rPr>
            </w:r>
            <w:r>
              <w:rPr>
                <w:noProof/>
                <w:webHidden/>
              </w:rPr>
              <w:fldChar w:fldCharType="separate"/>
            </w:r>
            <w:r>
              <w:rPr>
                <w:noProof/>
                <w:webHidden/>
              </w:rPr>
              <w:t>4</w:t>
            </w:r>
            <w:r>
              <w:rPr>
                <w:noProof/>
                <w:webHidden/>
              </w:rPr>
              <w:fldChar w:fldCharType="end"/>
            </w:r>
          </w:hyperlink>
        </w:p>
        <w:p w14:paraId="3E187783" w14:textId="549F7DCA" w:rsidR="005948B2" w:rsidRDefault="005948B2">
          <w:pPr>
            <w:pStyle w:val="TOC2"/>
            <w:tabs>
              <w:tab w:val="left" w:pos="880"/>
              <w:tab w:val="right" w:leader="dot" w:pos="9350"/>
            </w:tabs>
            <w:rPr>
              <w:rFonts w:eastAsiaTheme="minorEastAsia"/>
              <w:noProof/>
            </w:rPr>
          </w:pPr>
          <w:hyperlink w:anchor="_Toc62213266" w:history="1">
            <w:r w:rsidRPr="006329B0">
              <w:rPr>
                <w:rStyle w:val="Hyperlink"/>
                <w:noProof/>
              </w:rPr>
              <w:t>1.3</w:t>
            </w:r>
            <w:r>
              <w:rPr>
                <w:rFonts w:eastAsiaTheme="minorEastAsia"/>
                <w:noProof/>
              </w:rPr>
              <w:tab/>
            </w:r>
            <w:r w:rsidRPr="006329B0">
              <w:rPr>
                <w:rStyle w:val="Hyperlink"/>
                <w:noProof/>
              </w:rPr>
              <w:t>View (IP)</w:t>
            </w:r>
            <w:r>
              <w:rPr>
                <w:noProof/>
                <w:webHidden/>
              </w:rPr>
              <w:tab/>
            </w:r>
            <w:r>
              <w:rPr>
                <w:noProof/>
                <w:webHidden/>
              </w:rPr>
              <w:fldChar w:fldCharType="begin"/>
            </w:r>
            <w:r>
              <w:rPr>
                <w:noProof/>
                <w:webHidden/>
              </w:rPr>
              <w:instrText xml:space="preserve"> PAGEREF _Toc62213266 \h </w:instrText>
            </w:r>
            <w:r>
              <w:rPr>
                <w:noProof/>
                <w:webHidden/>
              </w:rPr>
            </w:r>
            <w:r>
              <w:rPr>
                <w:noProof/>
                <w:webHidden/>
              </w:rPr>
              <w:fldChar w:fldCharType="separate"/>
            </w:r>
            <w:r>
              <w:rPr>
                <w:noProof/>
                <w:webHidden/>
              </w:rPr>
              <w:t>4</w:t>
            </w:r>
            <w:r>
              <w:rPr>
                <w:noProof/>
                <w:webHidden/>
              </w:rPr>
              <w:fldChar w:fldCharType="end"/>
            </w:r>
          </w:hyperlink>
        </w:p>
        <w:p w14:paraId="4BADAB30" w14:textId="028D2AF4" w:rsidR="005948B2" w:rsidRDefault="005948B2">
          <w:pPr>
            <w:pStyle w:val="TOC2"/>
            <w:tabs>
              <w:tab w:val="left" w:pos="880"/>
              <w:tab w:val="right" w:leader="dot" w:pos="9350"/>
            </w:tabs>
            <w:rPr>
              <w:rFonts w:eastAsiaTheme="minorEastAsia"/>
              <w:noProof/>
            </w:rPr>
          </w:pPr>
          <w:hyperlink w:anchor="_Toc62213267" w:history="1">
            <w:r w:rsidRPr="006329B0">
              <w:rPr>
                <w:rStyle w:val="Hyperlink"/>
                <w:noProof/>
              </w:rPr>
              <w:t>1.4</w:t>
            </w:r>
            <w:r>
              <w:rPr>
                <w:rFonts w:eastAsiaTheme="minorEastAsia"/>
                <w:noProof/>
              </w:rPr>
              <w:tab/>
            </w:r>
            <w:r w:rsidRPr="006329B0">
              <w:rPr>
                <w:rStyle w:val="Hyperlink"/>
                <w:noProof/>
              </w:rPr>
              <w:t>Create</w:t>
            </w:r>
            <w:r>
              <w:rPr>
                <w:noProof/>
                <w:webHidden/>
              </w:rPr>
              <w:tab/>
            </w:r>
            <w:r>
              <w:rPr>
                <w:noProof/>
                <w:webHidden/>
              </w:rPr>
              <w:fldChar w:fldCharType="begin"/>
            </w:r>
            <w:r>
              <w:rPr>
                <w:noProof/>
                <w:webHidden/>
              </w:rPr>
              <w:instrText xml:space="preserve"> PAGEREF _Toc62213267 \h </w:instrText>
            </w:r>
            <w:r>
              <w:rPr>
                <w:noProof/>
                <w:webHidden/>
              </w:rPr>
            </w:r>
            <w:r>
              <w:rPr>
                <w:noProof/>
                <w:webHidden/>
              </w:rPr>
              <w:fldChar w:fldCharType="separate"/>
            </w:r>
            <w:r>
              <w:rPr>
                <w:noProof/>
                <w:webHidden/>
              </w:rPr>
              <w:t>4</w:t>
            </w:r>
            <w:r>
              <w:rPr>
                <w:noProof/>
                <w:webHidden/>
              </w:rPr>
              <w:fldChar w:fldCharType="end"/>
            </w:r>
          </w:hyperlink>
        </w:p>
        <w:p w14:paraId="608D3F08" w14:textId="0482EBD5" w:rsidR="005948B2" w:rsidRDefault="005948B2">
          <w:pPr>
            <w:pStyle w:val="TOC3"/>
            <w:tabs>
              <w:tab w:val="left" w:pos="1320"/>
              <w:tab w:val="right" w:leader="dot" w:pos="9350"/>
            </w:tabs>
            <w:rPr>
              <w:rFonts w:eastAsiaTheme="minorEastAsia"/>
              <w:noProof/>
            </w:rPr>
          </w:pPr>
          <w:hyperlink w:anchor="_Toc62213268" w:history="1">
            <w:r w:rsidRPr="006329B0">
              <w:rPr>
                <w:rStyle w:val="Hyperlink"/>
                <w:noProof/>
              </w:rPr>
              <w:t>1.4.1</w:t>
            </w:r>
            <w:r>
              <w:rPr>
                <w:rFonts w:eastAsiaTheme="minorEastAsia"/>
                <w:noProof/>
              </w:rPr>
              <w:tab/>
            </w:r>
            <w:r w:rsidRPr="006329B0">
              <w:rPr>
                <w:rStyle w:val="Hyperlink"/>
                <w:noProof/>
              </w:rPr>
              <w:t>Hard Copy</w:t>
            </w:r>
            <w:r>
              <w:rPr>
                <w:noProof/>
                <w:webHidden/>
              </w:rPr>
              <w:tab/>
            </w:r>
            <w:r>
              <w:rPr>
                <w:noProof/>
                <w:webHidden/>
              </w:rPr>
              <w:fldChar w:fldCharType="begin"/>
            </w:r>
            <w:r>
              <w:rPr>
                <w:noProof/>
                <w:webHidden/>
              </w:rPr>
              <w:instrText xml:space="preserve"> PAGEREF _Toc62213268 \h </w:instrText>
            </w:r>
            <w:r>
              <w:rPr>
                <w:noProof/>
                <w:webHidden/>
              </w:rPr>
            </w:r>
            <w:r>
              <w:rPr>
                <w:noProof/>
                <w:webHidden/>
              </w:rPr>
              <w:fldChar w:fldCharType="separate"/>
            </w:r>
            <w:r>
              <w:rPr>
                <w:noProof/>
                <w:webHidden/>
              </w:rPr>
              <w:t>4</w:t>
            </w:r>
            <w:r>
              <w:rPr>
                <w:noProof/>
                <w:webHidden/>
              </w:rPr>
              <w:fldChar w:fldCharType="end"/>
            </w:r>
          </w:hyperlink>
        </w:p>
        <w:p w14:paraId="25B7F3A5" w14:textId="13CF9E9D" w:rsidR="005948B2" w:rsidRDefault="005948B2">
          <w:pPr>
            <w:pStyle w:val="TOC3"/>
            <w:tabs>
              <w:tab w:val="left" w:pos="1320"/>
              <w:tab w:val="right" w:leader="dot" w:pos="9350"/>
            </w:tabs>
            <w:rPr>
              <w:rFonts w:eastAsiaTheme="minorEastAsia"/>
              <w:noProof/>
            </w:rPr>
          </w:pPr>
          <w:hyperlink w:anchor="_Toc62213269" w:history="1">
            <w:r w:rsidRPr="006329B0">
              <w:rPr>
                <w:rStyle w:val="Hyperlink"/>
                <w:noProof/>
              </w:rPr>
              <w:t>1.4.2</w:t>
            </w:r>
            <w:r>
              <w:rPr>
                <w:rFonts w:eastAsiaTheme="minorEastAsia"/>
                <w:noProof/>
              </w:rPr>
              <w:tab/>
            </w:r>
            <w:r w:rsidRPr="006329B0">
              <w:rPr>
                <w:rStyle w:val="Hyperlink"/>
                <w:noProof/>
              </w:rPr>
              <w:t>Test Report</w:t>
            </w:r>
            <w:r>
              <w:rPr>
                <w:noProof/>
                <w:webHidden/>
              </w:rPr>
              <w:tab/>
            </w:r>
            <w:r>
              <w:rPr>
                <w:noProof/>
                <w:webHidden/>
              </w:rPr>
              <w:fldChar w:fldCharType="begin"/>
            </w:r>
            <w:r>
              <w:rPr>
                <w:noProof/>
                <w:webHidden/>
              </w:rPr>
              <w:instrText xml:space="preserve"> PAGEREF _Toc62213269 \h </w:instrText>
            </w:r>
            <w:r>
              <w:rPr>
                <w:noProof/>
                <w:webHidden/>
              </w:rPr>
            </w:r>
            <w:r>
              <w:rPr>
                <w:noProof/>
                <w:webHidden/>
              </w:rPr>
              <w:fldChar w:fldCharType="separate"/>
            </w:r>
            <w:r>
              <w:rPr>
                <w:noProof/>
                <w:webHidden/>
              </w:rPr>
              <w:t>4</w:t>
            </w:r>
            <w:r>
              <w:rPr>
                <w:noProof/>
                <w:webHidden/>
              </w:rPr>
              <w:fldChar w:fldCharType="end"/>
            </w:r>
          </w:hyperlink>
        </w:p>
        <w:p w14:paraId="1D0ABD56" w14:textId="4A9FD2CF" w:rsidR="005948B2" w:rsidRDefault="005948B2">
          <w:pPr>
            <w:pStyle w:val="TOC1"/>
            <w:tabs>
              <w:tab w:val="left" w:pos="440"/>
              <w:tab w:val="right" w:leader="dot" w:pos="9350"/>
            </w:tabs>
            <w:rPr>
              <w:rFonts w:eastAsiaTheme="minorEastAsia"/>
              <w:noProof/>
            </w:rPr>
          </w:pPr>
          <w:hyperlink w:anchor="_Toc62213270" w:history="1">
            <w:r w:rsidRPr="006329B0">
              <w:rPr>
                <w:rStyle w:val="Hyperlink"/>
                <w:noProof/>
              </w:rPr>
              <w:t>2</w:t>
            </w:r>
            <w:r>
              <w:rPr>
                <w:rFonts w:eastAsiaTheme="minorEastAsia"/>
                <w:noProof/>
              </w:rPr>
              <w:tab/>
            </w:r>
            <w:r w:rsidRPr="006329B0">
              <w:rPr>
                <w:rStyle w:val="Hyperlink"/>
                <w:noProof/>
              </w:rPr>
              <w:t>Form</w:t>
            </w:r>
            <w:r>
              <w:rPr>
                <w:noProof/>
                <w:webHidden/>
              </w:rPr>
              <w:tab/>
            </w:r>
            <w:r>
              <w:rPr>
                <w:noProof/>
                <w:webHidden/>
              </w:rPr>
              <w:fldChar w:fldCharType="begin"/>
            </w:r>
            <w:r>
              <w:rPr>
                <w:noProof/>
                <w:webHidden/>
              </w:rPr>
              <w:instrText xml:space="preserve"> PAGEREF _Toc62213270 \h </w:instrText>
            </w:r>
            <w:r>
              <w:rPr>
                <w:noProof/>
                <w:webHidden/>
              </w:rPr>
            </w:r>
            <w:r>
              <w:rPr>
                <w:noProof/>
                <w:webHidden/>
              </w:rPr>
              <w:fldChar w:fldCharType="separate"/>
            </w:r>
            <w:r>
              <w:rPr>
                <w:noProof/>
                <w:webHidden/>
              </w:rPr>
              <w:t>5</w:t>
            </w:r>
            <w:r>
              <w:rPr>
                <w:noProof/>
                <w:webHidden/>
              </w:rPr>
              <w:fldChar w:fldCharType="end"/>
            </w:r>
          </w:hyperlink>
        </w:p>
        <w:p w14:paraId="400E4F27" w14:textId="4DCEF3EA" w:rsidR="005948B2" w:rsidRDefault="005948B2">
          <w:pPr>
            <w:pStyle w:val="TOC2"/>
            <w:tabs>
              <w:tab w:val="left" w:pos="880"/>
              <w:tab w:val="right" w:leader="dot" w:pos="9350"/>
            </w:tabs>
            <w:rPr>
              <w:rFonts w:eastAsiaTheme="minorEastAsia"/>
              <w:noProof/>
            </w:rPr>
          </w:pPr>
          <w:hyperlink w:anchor="_Toc62213271" w:history="1">
            <w:r w:rsidRPr="006329B0">
              <w:rPr>
                <w:rStyle w:val="Hyperlink"/>
                <w:noProof/>
              </w:rPr>
              <w:t>2.1</w:t>
            </w:r>
            <w:r>
              <w:rPr>
                <w:rFonts w:eastAsiaTheme="minorEastAsia"/>
                <w:noProof/>
              </w:rPr>
              <w:tab/>
            </w:r>
            <w:r w:rsidRPr="006329B0">
              <w:rPr>
                <w:rStyle w:val="Hyperlink"/>
                <w:noProof/>
              </w:rPr>
              <w:t>As Received</w:t>
            </w:r>
            <w:r>
              <w:rPr>
                <w:noProof/>
                <w:webHidden/>
              </w:rPr>
              <w:tab/>
            </w:r>
            <w:r>
              <w:rPr>
                <w:noProof/>
                <w:webHidden/>
              </w:rPr>
              <w:fldChar w:fldCharType="begin"/>
            </w:r>
            <w:r>
              <w:rPr>
                <w:noProof/>
                <w:webHidden/>
              </w:rPr>
              <w:instrText xml:space="preserve"> PAGEREF _Toc62213271 \h </w:instrText>
            </w:r>
            <w:r>
              <w:rPr>
                <w:noProof/>
                <w:webHidden/>
              </w:rPr>
            </w:r>
            <w:r>
              <w:rPr>
                <w:noProof/>
                <w:webHidden/>
              </w:rPr>
              <w:fldChar w:fldCharType="separate"/>
            </w:r>
            <w:r>
              <w:rPr>
                <w:noProof/>
                <w:webHidden/>
              </w:rPr>
              <w:t>5</w:t>
            </w:r>
            <w:r>
              <w:rPr>
                <w:noProof/>
                <w:webHidden/>
              </w:rPr>
              <w:fldChar w:fldCharType="end"/>
            </w:r>
          </w:hyperlink>
        </w:p>
        <w:p w14:paraId="7FFF6CDF" w14:textId="032EB154" w:rsidR="005948B2" w:rsidRDefault="005948B2">
          <w:pPr>
            <w:pStyle w:val="TOC2"/>
            <w:tabs>
              <w:tab w:val="left" w:pos="880"/>
              <w:tab w:val="right" w:leader="dot" w:pos="9350"/>
            </w:tabs>
            <w:rPr>
              <w:rFonts w:eastAsiaTheme="minorEastAsia"/>
              <w:noProof/>
            </w:rPr>
          </w:pPr>
          <w:hyperlink w:anchor="_Toc62213272" w:history="1">
            <w:r w:rsidRPr="006329B0">
              <w:rPr>
                <w:rStyle w:val="Hyperlink"/>
                <w:noProof/>
              </w:rPr>
              <w:t>2.2</w:t>
            </w:r>
            <w:r>
              <w:rPr>
                <w:rFonts w:eastAsiaTheme="minorEastAsia"/>
                <w:noProof/>
              </w:rPr>
              <w:tab/>
            </w:r>
            <w:r w:rsidRPr="006329B0">
              <w:rPr>
                <w:rStyle w:val="Hyperlink"/>
                <w:noProof/>
              </w:rPr>
              <w:t>After Thermal Stress</w:t>
            </w:r>
            <w:r>
              <w:rPr>
                <w:noProof/>
                <w:webHidden/>
              </w:rPr>
              <w:tab/>
            </w:r>
            <w:r>
              <w:rPr>
                <w:noProof/>
                <w:webHidden/>
              </w:rPr>
              <w:fldChar w:fldCharType="begin"/>
            </w:r>
            <w:r>
              <w:rPr>
                <w:noProof/>
                <w:webHidden/>
              </w:rPr>
              <w:instrText xml:space="preserve"> PAGEREF _Toc62213272 \h </w:instrText>
            </w:r>
            <w:r>
              <w:rPr>
                <w:noProof/>
                <w:webHidden/>
              </w:rPr>
            </w:r>
            <w:r>
              <w:rPr>
                <w:noProof/>
                <w:webHidden/>
              </w:rPr>
              <w:fldChar w:fldCharType="separate"/>
            </w:r>
            <w:r>
              <w:rPr>
                <w:noProof/>
                <w:webHidden/>
              </w:rPr>
              <w:t>5</w:t>
            </w:r>
            <w:r>
              <w:rPr>
                <w:noProof/>
                <w:webHidden/>
              </w:rPr>
              <w:fldChar w:fldCharType="end"/>
            </w:r>
          </w:hyperlink>
        </w:p>
        <w:p w14:paraId="0500A1D3" w14:textId="7353BDE2" w:rsidR="005948B2" w:rsidRDefault="005948B2">
          <w:pPr>
            <w:pStyle w:val="TOC1"/>
            <w:tabs>
              <w:tab w:val="left" w:pos="440"/>
              <w:tab w:val="right" w:leader="dot" w:pos="9350"/>
            </w:tabs>
            <w:rPr>
              <w:rFonts w:eastAsiaTheme="minorEastAsia"/>
              <w:noProof/>
            </w:rPr>
          </w:pPr>
          <w:hyperlink w:anchor="_Toc62213273" w:history="1">
            <w:r w:rsidRPr="006329B0">
              <w:rPr>
                <w:rStyle w:val="Hyperlink"/>
                <w:noProof/>
              </w:rPr>
              <w:t>3</w:t>
            </w:r>
            <w:r>
              <w:rPr>
                <w:rFonts w:eastAsiaTheme="minorEastAsia"/>
                <w:noProof/>
              </w:rPr>
              <w:tab/>
            </w:r>
            <w:r w:rsidRPr="006329B0">
              <w:rPr>
                <w:rStyle w:val="Hyperlink"/>
                <w:noProof/>
              </w:rPr>
              <w:t>Examination</w:t>
            </w:r>
            <w:r>
              <w:rPr>
                <w:noProof/>
                <w:webHidden/>
              </w:rPr>
              <w:tab/>
            </w:r>
            <w:r>
              <w:rPr>
                <w:noProof/>
                <w:webHidden/>
              </w:rPr>
              <w:fldChar w:fldCharType="begin"/>
            </w:r>
            <w:r>
              <w:rPr>
                <w:noProof/>
                <w:webHidden/>
              </w:rPr>
              <w:instrText xml:space="preserve"> PAGEREF _Toc62213273 \h </w:instrText>
            </w:r>
            <w:r>
              <w:rPr>
                <w:noProof/>
                <w:webHidden/>
              </w:rPr>
            </w:r>
            <w:r>
              <w:rPr>
                <w:noProof/>
                <w:webHidden/>
              </w:rPr>
              <w:fldChar w:fldCharType="separate"/>
            </w:r>
            <w:r>
              <w:rPr>
                <w:noProof/>
                <w:webHidden/>
              </w:rPr>
              <w:t>6</w:t>
            </w:r>
            <w:r>
              <w:rPr>
                <w:noProof/>
                <w:webHidden/>
              </w:rPr>
              <w:fldChar w:fldCharType="end"/>
            </w:r>
          </w:hyperlink>
        </w:p>
        <w:p w14:paraId="044CC40B" w14:textId="276AD3C7" w:rsidR="005948B2" w:rsidRDefault="005948B2">
          <w:pPr>
            <w:pStyle w:val="TOC2"/>
            <w:tabs>
              <w:tab w:val="left" w:pos="880"/>
              <w:tab w:val="right" w:leader="dot" w:pos="9350"/>
            </w:tabs>
            <w:rPr>
              <w:rFonts w:eastAsiaTheme="minorEastAsia"/>
              <w:noProof/>
            </w:rPr>
          </w:pPr>
          <w:hyperlink w:anchor="_Toc62213274" w:history="1">
            <w:r w:rsidRPr="006329B0">
              <w:rPr>
                <w:rStyle w:val="Hyperlink"/>
                <w:noProof/>
              </w:rPr>
              <w:t>3.1</w:t>
            </w:r>
            <w:r>
              <w:rPr>
                <w:rFonts w:eastAsiaTheme="minorEastAsia"/>
                <w:noProof/>
              </w:rPr>
              <w:tab/>
            </w:r>
            <w:r w:rsidRPr="006329B0">
              <w:rPr>
                <w:rStyle w:val="Hyperlink"/>
                <w:noProof/>
              </w:rPr>
              <w:t>Structure Title(s)</w:t>
            </w:r>
            <w:r>
              <w:rPr>
                <w:noProof/>
                <w:webHidden/>
              </w:rPr>
              <w:tab/>
            </w:r>
            <w:r>
              <w:rPr>
                <w:noProof/>
                <w:webHidden/>
              </w:rPr>
              <w:fldChar w:fldCharType="begin"/>
            </w:r>
            <w:r>
              <w:rPr>
                <w:noProof/>
                <w:webHidden/>
              </w:rPr>
              <w:instrText xml:space="preserve"> PAGEREF _Toc62213274 \h </w:instrText>
            </w:r>
            <w:r>
              <w:rPr>
                <w:noProof/>
                <w:webHidden/>
              </w:rPr>
            </w:r>
            <w:r>
              <w:rPr>
                <w:noProof/>
                <w:webHidden/>
              </w:rPr>
              <w:fldChar w:fldCharType="separate"/>
            </w:r>
            <w:r>
              <w:rPr>
                <w:noProof/>
                <w:webHidden/>
              </w:rPr>
              <w:t>6</w:t>
            </w:r>
            <w:r>
              <w:rPr>
                <w:noProof/>
                <w:webHidden/>
              </w:rPr>
              <w:fldChar w:fldCharType="end"/>
            </w:r>
          </w:hyperlink>
        </w:p>
        <w:p w14:paraId="100989CE" w14:textId="095291EE" w:rsidR="005948B2" w:rsidRDefault="005948B2">
          <w:pPr>
            <w:pStyle w:val="TOC2"/>
            <w:tabs>
              <w:tab w:val="left" w:pos="880"/>
              <w:tab w:val="right" w:leader="dot" w:pos="9350"/>
            </w:tabs>
            <w:rPr>
              <w:rFonts w:eastAsiaTheme="minorEastAsia"/>
              <w:noProof/>
            </w:rPr>
          </w:pPr>
          <w:hyperlink w:anchor="_Toc62213275" w:history="1">
            <w:r w:rsidRPr="006329B0">
              <w:rPr>
                <w:rStyle w:val="Hyperlink"/>
                <w:noProof/>
              </w:rPr>
              <w:t>3.2</w:t>
            </w:r>
            <w:r>
              <w:rPr>
                <w:rFonts w:eastAsiaTheme="minorEastAsia"/>
                <w:noProof/>
              </w:rPr>
              <w:tab/>
            </w:r>
            <w:r w:rsidRPr="006329B0">
              <w:rPr>
                <w:rStyle w:val="Hyperlink"/>
                <w:noProof/>
              </w:rPr>
              <w:t>Recorded Data</w:t>
            </w:r>
            <w:r>
              <w:rPr>
                <w:noProof/>
                <w:webHidden/>
              </w:rPr>
              <w:tab/>
            </w:r>
            <w:r>
              <w:rPr>
                <w:noProof/>
                <w:webHidden/>
              </w:rPr>
              <w:fldChar w:fldCharType="begin"/>
            </w:r>
            <w:r>
              <w:rPr>
                <w:noProof/>
                <w:webHidden/>
              </w:rPr>
              <w:instrText xml:space="preserve"> PAGEREF _Toc62213275 \h </w:instrText>
            </w:r>
            <w:r>
              <w:rPr>
                <w:noProof/>
                <w:webHidden/>
              </w:rPr>
            </w:r>
            <w:r>
              <w:rPr>
                <w:noProof/>
                <w:webHidden/>
              </w:rPr>
              <w:fldChar w:fldCharType="separate"/>
            </w:r>
            <w:r>
              <w:rPr>
                <w:noProof/>
                <w:webHidden/>
              </w:rPr>
              <w:t>7</w:t>
            </w:r>
            <w:r>
              <w:rPr>
                <w:noProof/>
                <w:webHidden/>
              </w:rPr>
              <w:fldChar w:fldCharType="end"/>
            </w:r>
          </w:hyperlink>
        </w:p>
        <w:p w14:paraId="58F852F7" w14:textId="54380937" w:rsidR="005948B2" w:rsidRDefault="005948B2">
          <w:pPr>
            <w:pStyle w:val="TOC3"/>
            <w:tabs>
              <w:tab w:val="left" w:pos="1320"/>
              <w:tab w:val="right" w:leader="dot" w:pos="9350"/>
            </w:tabs>
            <w:rPr>
              <w:rFonts w:eastAsiaTheme="minorEastAsia"/>
              <w:noProof/>
            </w:rPr>
          </w:pPr>
          <w:hyperlink w:anchor="_Toc62213276" w:history="1">
            <w:r w:rsidRPr="006329B0">
              <w:rPr>
                <w:rStyle w:val="Hyperlink"/>
                <w:noProof/>
              </w:rPr>
              <w:t>3.2.1</w:t>
            </w:r>
            <w:r>
              <w:rPr>
                <w:rFonts w:eastAsiaTheme="minorEastAsia"/>
                <w:noProof/>
              </w:rPr>
              <w:tab/>
            </w:r>
            <w:r w:rsidRPr="006329B0">
              <w:rPr>
                <w:rStyle w:val="Hyperlink"/>
                <w:noProof/>
              </w:rPr>
              <w:t>Coupon Identification</w:t>
            </w:r>
            <w:r>
              <w:rPr>
                <w:noProof/>
                <w:webHidden/>
              </w:rPr>
              <w:tab/>
            </w:r>
            <w:r>
              <w:rPr>
                <w:noProof/>
                <w:webHidden/>
              </w:rPr>
              <w:fldChar w:fldCharType="begin"/>
            </w:r>
            <w:r>
              <w:rPr>
                <w:noProof/>
                <w:webHidden/>
              </w:rPr>
              <w:instrText xml:space="preserve"> PAGEREF _Toc62213276 \h </w:instrText>
            </w:r>
            <w:r>
              <w:rPr>
                <w:noProof/>
                <w:webHidden/>
              </w:rPr>
            </w:r>
            <w:r>
              <w:rPr>
                <w:noProof/>
                <w:webHidden/>
              </w:rPr>
              <w:fldChar w:fldCharType="separate"/>
            </w:r>
            <w:r>
              <w:rPr>
                <w:noProof/>
                <w:webHidden/>
              </w:rPr>
              <w:t>7</w:t>
            </w:r>
            <w:r>
              <w:rPr>
                <w:noProof/>
                <w:webHidden/>
              </w:rPr>
              <w:fldChar w:fldCharType="end"/>
            </w:r>
          </w:hyperlink>
        </w:p>
        <w:p w14:paraId="4993B13C" w14:textId="12B80B83" w:rsidR="005948B2" w:rsidRDefault="005948B2">
          <w:pPr>
            <w:pStyle w:val="TOC3"/>
            <w:tabs>
              <w:tab w:val="left" w:pos="1320"/>
              <w:tab w:val="right" w:leader="dot" w:pos="9350"/>
            </w:tabs>
            <w:rPr>
              <w:rFonts w:eastAsiaTheme="minorEastAsia"/>
              <w:noProof/>
            </w:rPr>
          </w:pPr>
          <w:hyperlink w:anchor="_Toc62213277" w:history="1">
            <w:r w:rsidRPr="006329B0">
              <w:rPr>
                <w:rStyle w:val="Hyperlink"/>
                <w:noProof/>
              </w:rPr>
              <w:t>3.2.2</w:t>
            </w:r>
            <w:r>
              <w:rPr>
                <w:rFonts w:eastAsiaTheme="minorEastAsia"/>
                <w:noProof/>
              </w:rPr>
              <w:tab/>
            </w:r>
            <w:r w:rsidRPr="006329B0">
              <w:rPr>
                <w:rStyle w:val="Hyperlink"/>
                <w:noProof/>
              </w:rPr>
              <w:t>Measurements</w:t>
            </w:r>
            <w:r>
              <w:rPr>
                <w:noProof/>
                <w:webHidden/>
              </w:rPr>
              <w:tab/>
            </w:r>
            <w:r>
              <w:rPr>
                <w:noProof/>
                <w:webHidden/>
              </w:rPr>
              <w:fldChar w:fldCharType="begin"/>
            </w:r>
            <w:r>
              <w:rPr>
                <w:noProof/>
                <w:webHidden/>
              </w:rPr>
              <w:instrText xml:space="preserve"> PAGEREF _Toc62213277 \h </w:instrText>
            </w:r>
            <w:r>
              <w:rPr>
                <w:noProof/>
                <w:webHidden/>
              </w:rPr>
            </w:r>
            <w:r>
              <w:rPr>
                <w:noProof/>
                <w:webHidden/>
              </w:rPr>
              <w:fldChar w:fldCharType="separate"/>
            </w:r>
            <w:r>
              <w:rPr>
                <w:noProof/>
                <w:webHidden/>
              </w:rPr>
              <w:t>7</w:t>
            </w:r>
            <w:r>
              <w:rPr>
                <w:noProof/>
                <w:webHidden/>
              </w:rPr>
              <w:fldChar w:fldCharType="end"/>
            </w:r>
          </w:hyperlink>
        </w:p>
        <w:p w14:paraId="42032D07" w14:textId="060B665D" w:rsidR="005948B2" w:rsidRDefault="005948B2">
          <w:pPr>
            <w:pStyle w:val="TOC3"/>
            <w:tabs>
              <w:tab w:val="left" w:pos="1320"/>
              <w:tab w:val="right" w:leader="dot" w:pos="9350"/>
            </w:tabs>
            <w:rPr>
              <w:rFonts w:eastAsiaTheme="minorEastAsia"/>
              <w:noProof/>
            </w:rPr>
          </w:pPr>
          <w:hyperlink w:anchor="_Toc62213278" w:history="1">
            <w:r w:rsidRPr="006329B0">
              <w:rPr>
                <w:rStyle w:val="Hyperlink"/>
                <w:noProof/>
              </w:rPr>
              <w:t>3.2.3</w:t>
            </w:r>
            <w:r>
              <w:rPr>
                <w:rFonts w:eastAsiaTheme="minorEastAsia"/>
                <w:noProof/>
              </w:rPr>
              <w:tab/>
            </w:r>
            <w:r w:rsidRPr="006329B0">
              <w:rPr>
                <w:rStyle w:val="Hyperlink"/>
                <w:noProof/>
              </w:rPr>
              <w:t>Observations</w:t>
            </w:r>
            <w:r>
              <w:rPr>
                <w:noProof/>
                <w:webHidden/>
              </w:rPr>
              <w:tab/>
            </w:r>
            <w:r>
              <w:rPr>
                <w:noProof/>
                <w:webHidden/>
              </w:rPr>
              <w:fldChar w:fldCharType="begin"/>
            </w:r>
            <w:r>
              <w:rPr>
                <w:noProof/>
                <w:webHidden/>
              </w:rPr>
              <w:instrText xml:space="preserve"> PAGEREF _Toc62213278 \h </w:instrText>
            </w:r>
            <w:r>
              <w:rPr>
                <w:noProof/>
                <w:webHidden/>
              </w:rPr>
            </w:r>
            <w:r>
              <w:rPr>
                <w:noProof/>
                <w:webHidden/>
              </w:rPr>
              <w:fldChar w:fldCharType="separate"/>
            </w:r>
            <w:r>
              <w:rPr>
                <w:noProof/>
                <w:webHidden/>
              </w:rPr>
              <w:t>8</w:t>
            </w:r>
            <w:r>
              <w:rPr>
                <w:noProof/>
                <w:webHidden/>
              </w:rPr>
              <w:fldChar w:fldCharType="end"/>
            </w:r>
          </w:hyperlink>
        </w:p>
        <w:p w14:paraId="0EE34468" w14:textId="20112FF4" w:rsidR="005948B2" w:rsidRDefault="005948B2">
          <w:pPr>
            <w:pStyle w:val="TOC2"/>
            <w:tabs>
              <w:tab w:val="left" w:pos="880"/>
              <w:tab w:val="right" w:leader="dot" w:pos="9350"/>
            </w:tabs>
            <w:rPr>
              <w:rFonts w:eastAsiaTheme="minorEastAsia"/>
              <w:noProof/>
            </w:rPr>
          </w:pPr>
          <w:hyperlink w:anchor="_Toc62213279" w:history="1">
            <w:r w:rsidRPr="006329B0">
              <w:rPr>
                <w:rStyle w:val="Hyperlink"/>
                <w:noProof/>
              </w:rPr>
              <w:t>3.3</w:t>
            </w:r>
            <w:r>
              <w:rPr>
                <w:rFonts w:eastAsiaTheme="minorEastAsia"/>
                <w:noProof/>
              </w:rPr>
              <w:tab/>
            </w:r>
            <w:r w:rsidRPr="006329B0">
              <w:rPr>
                <w:rStyle w:val="Hyperlink"/>
                <w:noProof/>
              </w:rPr>
              <w:t>Requirements</w:t>
            </w:r>
            <w:r>
              <w:rPr>
                <w:noProof/>
                <w:webHidden/>
              </w:rPr>
              <w:tab/>
            </w:r>
            <w:r>
              <w:rPr>
                <w:noProof/>
                <w:webHidden/>
              </w:rPr>
              <w:fldChar w:fldCharType="begin"/>
            </w:r>
            <w:r>
              <w:rPr>
                <w:noProof/>
                <w:webHidden/>
              </w:rPr>
              <w:instrText xml:space="preserve"> PAGEREF _Toc62213279 \h </w:instrText>
            </w:r>
            <w:r>
              <w:rPr>
                <w:noProof/>
                <w:webHidden/>
              </w:rPr>
            </w:r>
            <w:r>
              <w:rPr>
                <w:noProof/>
                <w:webHidden/>
              </w:rPr>
              <w:fldChar w:fldCharType="separate"/>
            </w:r>
            <w:r>
              <w:rPr>
                <w:noProof/>
                <w:webHidden/>
              </w:rPr>
              <w:t>8</w:t>
            </w:r>
            <w:r>
              <w:rPr>
                <w:noProof/>
                <w:webHidden/>
              </w:rPr>
              <w:fldChar w:fldCharType="end"/>
            </w:r>
          </w:hyperlink>
        </w:p>
        <w:p w14:paraId="3FC3FB9C" w14:textId="70E68C67" w:rsidR="005948B2" w:rsidRDefault="005948B2">
          <w:pPr>
            <w:pStyle w:val="TOC2"/>
            <w:tabs>
              <w:tab w:val="left" w:pos="880"/>
              <w:tab w:val="right" w:leader="dot" w:pos="9350"/>
            </w:tabs>
            <w:rPr>
              <w:rFonts w:eastAsiaTheme="minorEastAsia"/>
              <w:noProof/>
            </w:rPr>
          </w:pPr>
          <w:hyperlink w:anchor="_Toc62213280" w:history="1">
            <w:r w:rsidRPr="006329B0">
              <w:rPr>
                <w:rStyle w:val="Hyperlink"/>
                <w:noProof/>
              </w:rPr>
              <w:t>3.4</w:t>
            </w:r>
            <w:r>
              <w:rPr>
                <w:rFonts w:eastAsiaTheme="minorEastAsia"/>
                <w:noProof/>
              </w:rPr>
              <w:tab/>
            </w:r>
            <w:r w:rsidRPr="006329B0">
              <w:rPr>
                <w:rStyle w:val="Hyperlink"/>
                <w:noProof/>
              </w:rPr>
              <w:t>Remarks</w:t>
            </w:r>
            <w:r>
              <w:rPr>
                <w:noProof/>
                <w:webHidden/>
              </w:rPr>
              <w:tab/>
            </w:r>
            <w:r>
              <w:rPr>
                <w:noProof/>
                <w:webHidden/>
              </w:rPr>
              <w:fldChar w:fldCharType="begin"/>
            </w:r>
            <w:r>
              <w:rPr>
                <w:noProof/>
                <w:webHidden/>
              </w:rPr>
              <w:instrText xml:space="preserve"> PAGEREF _Toc62213280 \h </w:instrText>
            </w:r>
            <w:r>
              <w:rPr>
                <w:noProof/>
                <w:webHidden/>
              </w:rPr>
            </w:r>
            <w:r>
              <w:rPr>
                <w:noProof/>
                <w:webHidden/>
              </w:rPr>
              <w:fldChar w:fldCharType="separate"/>
            </w:r>
            <w:r>
              <w:rPr>
                <w:noProof/>
                <w:webHidden/>
              </w:rPr>
              <w:t>8</w:t>
            </w:r>
            <w:r>
              <w:rPr>
                <w:noProof/>
                <w:webHidden/>
              </w:rPr>
              <w:fldChar w:fldCharType="end"/>
            </w:r>
          </w:hyperlink>
        </w:p>
        <w:p w14:paraId="5C98617E" w14:textId="2725A0C0" w:rsidR="005948B2" w:rsidRDefault="005948B2">
          <w:pPr>
            <w:pStyle w:val="TOC1"/>
            <w:tabs>
              <w:tab w:val="left" w:pos="440"/>
              <w:tab w:val="right" w:leader="dot" w:pos="9350"/>
            </w:tabs>
            <w:rPr>
              <w:rFonts w:eastAsiaTheme="minorEastAsia"/>
              <w:noProof/>
            </w:rPr>
          </w:pPr>
          <w:hyperlink w:anchor="_Toc62213281" w:history="1">
            <w:r w:rsidRPr="006329B0">
              <w:rPr>
                <w:rStyle w:val="Hyperlink"/>
                <w:noProof/>
              </w:rPr>
              <w:t>4</w:t>
            </w:r>
            <w:r>
              <w:rPr>
                <w:rFonts w:eastAsiaTheme="minorEastAsia"/>
                <w:noProof/>
              </w:rPr>
              <w:tab/>
            </w:r>
            <w:r w:rsidRPr="006329B0">
              <w:rPr>
                <w:rStyle w:val="Hyperlink"/>
                <w:noProof/>
              </w:rPr>
              <w:t>Separate Windows</w:t>
            </w:r>
            <w:r>
              <w:rPr>
                <w:noProof/>
                <w:webHidden/>
              </w:rPr>
              <w:tab/>
            </w:r>
            <w:r>
              <w:rPr>
                <w:noProof/>
                <w:webHidden/>
              </w:rPr>
              <w:fldChar w:fldCharType="begin"/>
            </w:r>
            <w:r>
              <w:rPr>
                <w:noProof/>
                <w:webHidden/>
              </w:rPr>
              <w:instrText xml:space="preserve"> PAGEREF _Toc62213281 \h </w:instrText>
            </w:r>
            <w:r>
              <w:rPr>
                <w:noProof/>
                <w:webHidden/>
              </w:rPr>
            </w:r>
            <w:r>
              <w:rPr>
                <w:noProof/>
                <w:webHidden/>
              </w:rPr>
              <w:fldChar w:fldCharType="separate"/>
            </w:r>
            <w:r>
              <w:rPr>
                <w:noProof/>
                <w:webHidden/>
              </w:rPr>
              <w:t>9</w:t>
            </w:r>
            <w:r>
              <w:rPr>
                <w:noProof/>
                <w:webHidden/>
              </w:rPr>
              <w:fldChar w:fldCharType="end"/>
            </w:r>
          </w:hyperlink>
        </w:p>
        <w:p w14:paraId="5CE10619" w14:textId="57508996" w:rsidR="005948B2" w:rsidRDefault="005948B2">
          <w:pPr>
            <w:pStyle w:val="TOC2"/>
            <w:tabs>
              <w:tab w:val="left" w:pos="880"/>
              <w:tab w:val="right" w:leader="dot" w:pos="9350"/>
            </w:tabs>
            <w:rPr>
              <w:rFonts w:eastAsiaTheme="minorEastAsia"/>
              <w:noProof/>
            </w:rPr>
          </w:pPr>
          <w:hyperlink w:anchor="_Toc62213282" w:history="1">
            <w:r w:rsidRPr="006329B0">
              <w:rPr>
                <w:rStyle w:val="Hyperlink"/>
                <w:noProof/>
              </w:rPr>
              <w:t>4.1</w:t>
            </w:r>
            <w:r>
              <w:rPr>
                <w:rFonts w:eastAsiaTheme="minorEastAsia"/>
                <w:noProof/>
              </w:rPr>
              <w:tab/>
            </w:r>
            <w:r w:rsidRPr="006329B0">
              <w:rPr>
                <w:rStyle w:val="Hyperlink"/>
                <w:noProof/>
              </w:rPr>
              <w:t>Open Job</w:t>
            </w:r>
            <w:r>
              <w:rPr>
                <w:noProof/>
                <w:webHidden/>
              </w:rPr>
              <w:tab/>
            </w:r>
            <w:r>
              <w:rPr>
                <w:noProof/>
                <w:webHidden/>
              </w:rPr>
              <w:fldChar w:fldCharType="begin"/>
            </w:r>
            <w:r>
              <w:rPr>
                <w:noProof/>
                <w:webHidden/>
              </w:rPr>
              <w:instrText xml:space="preserve"> PAGEREF _Toc62213282 \h </w:instrText>
            </w:r>
            <w:r>
              <w:rPr>
                <w:noProof/>
                <w:webHidden/>
              </w:rPr>
            </w:r>
            <w:r>
              <w:rPr>
                <w:noProof/>
                <w:webHidden/>
              </w:rPr>
              <w:fldChar w:fldCharType="separate"/>
            </w:r>
            <w:r>
              <w:rPr>
                <w:noProof/>
                <w:webHidden/>
              </w:rPr>
              <w:t>9</w:t>
            </w:r>
            <w:r>
              <w:rPr>
                <w:noProof/>
                <w:webHidden/>
              </w:rPr>
              <w:fldChar w:fldCharType="end"/>
            </w:r>
          </w:hyperlink>
        </w:p>
        <w:p w14:paraId="3FB3D96E" w14:textId="653F6E6D" w:rsidR="005948B2" w:rsidRDefault="005948B2">
          <w:pPr>
            <w:pStyle w:val="TOC2"/>
            <w:tabs>
              <w:tab w:val="left" w:pos="880"/>
              <w:tab w:val="right" w:leader="dot" w:pos="9350"/>
            </w:tabs>
            <w:rPr>
              <w:rFonts w:eastAsiaTheme="minorEastAsia"/>
              <w:noProof/>
            </w:rPr>
          </w:pPr>
          <w:hyperlink w:anchor="_Toc62213283" w:history="1">
            <w:r w:rsidRPr="006329B0">
              <w:rPr>
                <w:rStyle w:val="Hyperlink"/>
                <w:noProof/>
              </w:rPr>
              <w:t>4.2</w:t>
            </w:r>
            <w:r>
              <w:rPr>
                <w:rFonts w:eastAsiaTheme="minorEastAsia"/>
                <w:noProof/>
              </w:rPr>
              <w:tab/>
            </w:r>
            <w:r w:rsidRPr="006329B0">
              <w:rPr>
                <w:rStyle w:val="Hyperlink"/>
                <w:noProof/>
              </w:rPr>
              <w:t>Edit Remarks Document</w:t>
            </w:r>
            <w:r>
              <w:rPr>
                <w:noProof/>
                <w:webHidden/>
              </w:rPr>
              <w:tab/>
            </w:r>
            <w:r>
              <w:rPr>
                <w:noProof/>
                <w:webHidden/>
              </w:rPr>
              <w:fldChar w:fldCharType="begin"/>
            </w:r>
            <w:r>
              <w:rPr>
                <w:noProof/>
                <w:webHidden/>
              </w:rPr>
              <w:instrText xml:space="preserve"> PAGEREF _Toc62213283 \h </w:instrText>
            </w:r>
            <w:r>
              <w:rPr>
                <w:noProof/>
                <w:webHidden/>
              </w:rPr>
            </w:r>
            <w:r>
              <w:rPr>
                <w:noProof/>
                <w:webHidden/>
              </w:rPr>
              <w:fldChar w:fldCharType="separate"/>
            </w:r>
            <w:r>
              <w:rPr>
                <w:noProof/>
                <w:webHidden/>
              </w:rPr>
              <w:t>9</w:t>
            </w:r>
            <w:r>
              <w:rPr>
                <w:noProof/>
                <w:webHidden/>
              </w:rPr>
              <w:fldChar w:fldCharType="end"/>
            </w:r>
          </w:hyperlink>
        </w:p>
        <w:p w14:paraId="71A91D76" w14:textId="25CC650B" w:rsidR="005948B2" w:rsidRDefault="005948B2">
          <w:pPr>
            <w:pStyle w:val="TOC2"/>
            <w:tabs>
              <w:tab w:val="left" w:pos="880"/>
              <w:tab w:val="right" w:leader="dot" w:pos="9350"/>
            </w:tabs>
            <w:rPr>
              <w:rFonts w:eastAsiaTheme="minorEastAsia"/>
              <w:noProof/>
            </w:rPr>
          </w:pPr>
          <w:hyperlink w:anchor="_Toc62213284" w:history="1">
            <w:r w:rsidRPr="006329B0">
              <w:rPr>
                <w:rStyle w:val="Hyperlink"/>
                <w:noProof/>
              </w:rPr>
              <w:t>4.3</w:t>
            </w:r>
            <w:r>
              <w:rPr>
                <w:rFonts w:eastAsiaTheme="minorEastAsia"/>
                <w:noProof/>
              </w:rPr>
              <w:tab/>
            </w:r>
            <w:r w:rsidRPr="006329B0">
              <w:rPr>
                <w:rStyle w:val="Hyperlink"/>
                <w:noProof/>
              </w:rPr>
              <w:t>Edit Specification Requirements</w:t>
            </w:r>
            <w:r>
              <w:rPr>
                <w:noProof/>
                <w:webHidden/>
              </w:rPr>
              <w:tab/>
            </w:r>
            <w:r>
              <w:rPr>
                <w:noProof/>
                <w:webHidden/>
              </w:rPr>
              <w:fldChar w:fldCharType="begin"/>
            </w:r>
            <w:r>
              <w:rPr>
                <w:noProof/>
                <w:webHidden/>
              </w:rPr>
              <w:instrText xml:space="preserve"> PAGEREF _Toc62213284 \h </w:instrText>
            </w:r>
            <w:r>
              <w:rPr>
                <w:noProof/>
                <w:webHidden/>
              </w:rPr>
            </w:r>
            <w:r>
              <w:rPr>
                <w:noProof/>
                <w:webHidden/>
              </w:rPr>
              <w:fldChar w:fldCharType="separate"/>
            </w:r>
            <w:r>
              <w:rPr>
                <w:noProof/>
                <w:webHidden/>
              </w:rPr>
              <w:t>9</w:t>
            </w:r>
            <w:r>
              <w:rPr>
                <w:noProof/>
                <w:webHidden/>
              </w:rPr>
              <w:fldChar w:fldCharType="end"/>
            </w:r>
          </w:hyperlink>
        </w:p>
        <w:p w14:paraId="7FDC2329" w14:textId="1783E3F9" w:rsidR="005948B2" w:rsidRDefault="005948B2">
          <w:pPr>
            <w:pStyle w:val="TOC2"/>
            <w:tabs>
              <w:tab w:val="left" w:pos="880"/>
              <w:tab w:val="right" w:leader="dot" w:pos="9350"/>
            </w:tabs>
            <w:rPr>
              <w:rFonts w:eastAsiaTheme="minorEastAsia"/>
              <w:noProof/>
            </w:rPr>
          </w:pPr>
          <w:hyperlink w:anchor="_Toc62213285" w:history="1">
            <w:r w:rsidRPr="006329B0">
              <w:rPr>
                <w:rStyle w:val="Hyperlink"/>
                <w:noProof/>
              </w:rPr>
              <w:t>4.4</w:t>
            </w:r>
            <w:r>
              <w:rPr>
                <w:rFonts w:eastAsiaTheme="minorEastAsia"/>
                <w:noProof/>
              </w:rPr>
              <w:tab/>
            </w:r>
            <w:r w:rsidRPr="006329B0">
              <w:rPr>
                <w:rStyle w:val="Hyperlink"/>
                <w:noProof/>
              </w:rPr>
              <w:t>Test Report Structure</w:t>
            </w:r>
            <w:r>
              <w:rPr>
                <w:noProof/>
                <w:webHidden/>
              </w:rPr>
              <w:tab/>
            </w:r>
            <w:r>
              <w:rPr>
                <w:noProof/>
                <w:webHidden/>
              </w:rPr>
              <w:fldChar w:fldCharType="begin"/>
            </w:r>
            <w:r>
              <w:rPr>
                <w:noProof/>
                <w:webHidden/>
              </w:rPr>
              <w:instrText xml:space="preserve"> PAGEREF _Toc62213285 \h </w:instrText>
            </w:r>
            <w:r>
              <w:rPr>
                <w:noProof/>
                <w:webHidden/>
              </w:rPr>
            </w:r>
            <w:r>
              <w:rPr>
                <w:noProof/>
                <w:webHidden/>
              </w:rPr>
              <w:fldChar w:fldCharType="separate"/>
            </w:r>
            <w:r>
              <w:rPr>
                <w:noProof/>
                <w:webHidden/>
              </w:rPr>
              <w:t>9</w:t>
            </w:r>
            <w:r>
              <w:rPr>
                <w:noProof/>
                <w:webHidden/>
              </w:rPr>
              <w:fldChar w:fldCharType="end"/>
            </w:r>
          </w:hyperlink>
        </w:p>
        <w:p w14:paraId="3B3DE04B" w14:textId="772AD6F0" w:rsidR="005948B2" w:rsidRDefault="005948B2">
          <w:pPr>
            <w:pStyle w:val="TOC2"/>
            <w:tabs>
              <w:tab w:val="left" w:pos="880"/>
              <w:tab w:val="right" w:leader="dot" w:pos="9350"/>
            </w:tabs>
            <w:rPr>
              <w:rFonts w:eastAsiaTheme="minorEastAsia"/>
              <w:noProof/>
            </w:rPr>
          </w:pPr>
          <w:hyperlink w:anchor="_Toc62213286" w:history="1">
            <w:r w:rsidRPr="006329B0">
              <w:rPr>
                <w:rStyle w:val="Hyperlink"/>
                <w:noProof/>
              </w:rPr>
              <w:t>4.5</w:t>
            </w:r>
            <w:r>
              <w:rPr>
                <w:rFonts w:eastAsiaTheme="minorEastAsia"/>
                <w:noProof/>
              </w:rPr>
              <w:tab/>
            </w:r>
            <w:r w:rsidRPr="006329B0">
              <w:rPr>
                <w:rStyle w:val="Hyperlink"/>
                <w:noProof/>
              </w:rPr>
              <w:t>Measurement Zoom</w:t>
            </w:r>
            <w:r>
              <w:rPr>
                <w:noProof/>
                <w:webHidden/>
              </w:rPr>
              <w:tab/>
            </w:r>
            <w:r>
              <w:rPr>
                <w:noProof/>
                <w:webHidden/>
              </w:rPr>
              <w:fldChar w:fldCharType="begin"/>
            </w:r>
            <w:r>
              <w:rPr>
                <w:noProof/>
                <w:webHidden/>
              </w:rPr>
              <w:instrText xml:space="preserve"> PAGEREF _Toc62213286 \h </w:instrText>
            </w:r>
            <w:r>
              <w:rPr>
                <w:noProof/>
                <w:webHidden/>
              </w:rPr>
            </w:r>
            <w:r>
              <w:rPr>
                <w:noProof/>
                <w:webHidden/>
              </w:rPr>
              <w:fldChar w:fldCharType="separate"/>
            </w:r>
            <w:r>
              <w:rPr>
                <w:noProof/>
                <w:webHidden/>
              </w:rPr>
              <w:t>9</w:t>
            </w:r>
            <w:r>
              <w:rPr>
                <w:noProof/>
                <w:webHidden/>
              </w:rPr>
              <w:fldChar w:fldCharType="end"/>
            </w:r>
          </w:hyperlink>
        </w:p>
        <w:p w14:paraId="4FD27596" w14:textId="4904C4EC" w:rsidR="005948B2" w:rsidRDefault="005948B2">
          <w:pPr>
            <w:pStyle w:val="TOC2"/>
            <w:tabs>
              <w:tab w:val="left" w:pos="880"/>
              <w:tab w:val="right" w:leader="dot" w:pos="9350"/>
            </w:tabs>
            <w:rPr>
              <w:rFonts w:eastAsiaTheme="minorEastAsia"/>
              <w:noProof/>
            </w:rPr>
          </w:pPr>
          <w:hyperlink w:anchor="_Toc62213287" w:history="1">
            <w:r w:rsidRPr="006329B0">
              <w:rPr>
                <w:rStyle w:val="Hyperlink"/>
                <w:noProof/>
              </w:rPr>
              <w:t>4.6</w:t>
            </w:r>
            <w:r>
              <w:rPr>
                <w:rFonts w:eastAsiaTheme="minorEastAsia"/>
                <w:noProof/>
              </w:rPr>
              <w:tab/>
            </w:r>
            <w:r w:rsidRPr="006329B0">
              <w:rPr>
                <w:rStyle w:val="Hyperlink"/>
                <w:noProof/>
              </w:rPr>
              <w:t>Requirement Structure</w:t>
            </w:r>
            <w:r>
              <w:rPr>
                <w:noProof/>
                <w:webHidden/>
              </w:rPr>
              <w:tab/>
            </w:r>
            <w:r>
              <w:rPr>
                <w:noProof/>
                <w:webHidden/>
              </w:rPr>
              <w:fldChar w:fldCharType="begin"/>
            </w:r>
            <w:r>
              <w:rPr>
                <w:noProof/>
                <w:webHidden/>
              </w:rPr>
              <w:instrText xml:space="preserve"> PAGEREF _Toc62213287 \h </w:instrText>
            </w:r>
            <w:r>
              <w:rPr>
                <w:noProof/>
                <w:webHidden/>
              </w:rPr>
            </w:r>
            <w:r>
              <w:rPr>
                <w:noProof/>
                <w:webHidden/>
              </w:rPr>
              <w:fldChar w:fldCharType="separate"/>
            </w:r>
            <w:r>
              <w:rPr>
                <w:noProof/>
                <w:webHidden/>
              </w:rPr>
              <w:t>9</w:t>
            </w:r>
            <w:r>
              <w:rPr>
                <w:noProof/>
                <w:webHidden/>
              </w:rPr>
              <w:fldChar w:fldCharType="end"/>
            </w:r>
          </w:hyperlink>
        </w:p>
        <w:p w14:paraId="57F5DB40" w14:textId="777325CF" w:rsidR="005948B2" w:rsidRDefault="005948B2">
          <w:pPr>
            <w:pStyle w:val="TOC2"/>
            <w:tabs>
              <w:tab w:val="left" w:pos="880"/>
              <w:tab w:val="right" w:leader="dot" w:pos="9350"/>
            </w:tabs>
            <w:rPr>
              <w:rFonts w:eastAsiaTheme="minorEastAsia"/>
              <w:noProof/>
            </w:rPr>
          </w:pPr>
          <w:hyperlink w:anchor="_Toc62213288" w:history="1">
            <w:r w:rsidRPr="006329B0">
              <w:rPr>
                <w:rStyle w:val="Hyperlink"/>
                <w:noProof/>
              </w:rPr>
              <w:t>4.7</w:t>
            </w:r>
            <w:r>
              <w:rPr>
                <w:rFonts w:eastAsiaTheme="minorEastAsia"/>
                <w:noProof/>
              </w:rPr>
              <w:tab/>
            </w:r>
            <w:r w:rsidRPr="006329B0">
              <w:rPr>
                <w:rStyle w:val="Hyperlink"/>
                <w:noProof/>
              </w:rPr>
              <w:t>Remarks Document</w:t>
            </w:r>
            <w:r>
              <w:rPr>
                <w:noProof/>
                <w:webHidden/>
              </w:rPr>
              <w:tab/>
            </w:r>
            <w:r>
              <w:rPr>
                <w:noProof/>
                <w:webHidden/>
              </w:rPr>
              <w:fldChar w:fldCharType="begin"/>
            </w:r>
            <w:r>
              <w:rPr>
                <w:noProof/>
                <w:webHidden/>
              </w:rPr>
              <w:instrText xml:space="preserve"> PAGEREF _Toc62213288 \h </w:instrText>
            </w:r>
            <w:r>
              <w:rPr>
                <w:noProof/>
                <w:webHidden/>
              </w:rPr>
            </w:r>
            <w:r>
              <w:rPr>
                <w:noProof/>
                <w:webHidden/>
              </w:rPr>
              <w:fldChar w:fldCharType="separate"/>
            </w:r>
            <w:r>
              <w:rPr>
                <w:noProof/>
                <w:webHidden/>
              </w:rPr>
              <w:t>9</w:t>
            </w:r>
            <w:r>
              <w:rPr>
                <w:noProof/>
                <w:webHidden/>
              </w:rPr>
              <w:fldChar w:fldCharType="end"/>
            </w:r>
          </w:hyperlink>
        </w:p>
        <w:p w14:paraId="0C5CF3C7" w14:textId="0DE90556" w:rsidR="007436E8" w:rsidRPr="00BC40E9" w:rsidRDefault="00E30437">
          <w:r>
            <w:rPr>
              <w:b/>
              <w:bCs/>
              <w:noProof/>
            </w:rPr>
            <w:lastRenderedPageBreak/>
            <w:fldChar w:fldCharType="end"/>
          </w:r>
        </w:p>
      </w:sdtContent>
    </w:sdt>
    <w:p w14:paraId="73995C89" w14:textId="448D8367" w:rsidR="00AE49C2" w:rsidRDefault="00CB30E2" w:rsidP="00EB4977">
      <w:pPr>
        <w:pStyle w:val="Title"/>
        <w:spacing w:line="360" w:lineRule="auto"/>
        <w:jc w:val="center"/>
      </w:pPr>
      <w:r>
        <w:rPr>
          <w:noProof/>
        </w:rPr>
        <w:drawing>
          <wp:anchor distT="0" distB="0" distL="114300" distR="114300" simplePos="0" relativeHeight="251677696" behindDoc="1" locked="0" layoutInCell="1" allowOverlap="1" wp14:anchorId="3358C417" wp14:editId="63AF3154">
            <wp:simplePos x="0" y="0"/>
            <wp:positionH relativeFrom="page">
              <wp:align>right</wp:align>
            </wp:positionH>
            <wp:positionV relativeFrom="paragraph">
              <wp:posOffset>800100</wp:posOffset>
            </wp:positionV>
            <wp:extent cx="7257415" cy="4082415"/>
            <wp:effectExtent l="152400" t="152400" r="362585" b="356235"/>
            <wp:wrapTight wrapText="bothSides">
              <wp:wrapPolygon edited="0">
                <wp:start x="227" y="-806"/>
                <wp:lineTo x="-454" y="-605"/>
                <wp:lineTo x="-397" y="22074"/>
                <wp:lineTo x="510" y="23182"/>
                <wp:lineTo x="567" y="23384"/>
                <wp:lineTo x="21602" y="23384"/>
                <wp:lineTo x="21659" y="23182"/>
                <wp:lineTo x="22566" y="22074"/>
                <wp:lineTo x="22622" y="1008"/>
                <wp:lineTo x="21942" y="-504"/>
                <wp:lineTo x="21885" y="-806"/>
                <wp:lineTo x="227" y="-806"/>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57415" cy="408241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E49C2">
        <w:t>PTL Digital Datasheet</w:t>
      </w:r>
    </w:p>
    <w:p w14:paraId="5A3D2FC6" w14:textId="776F7806" w:rsidR="007B50FB" w:rsidRPr="009F473A" w:rsidRDefault="007B50FB" w:rsidP="009F473A">
      <w:pPr>
        <w:pStyle w:val="Heading1"/>
        <w:rPr>
          <w:sz w:val="36"/>
          <w:szCs w:val="36"/>
        </w:rPr>
      </w:pPr>
      <w:bookmarkStart w:id="0" w:name="_Toc62213257"/>
      <w:r w:rsidRPr="009F473A">
        <w:rPr>
          <w:sz w:val="36"/>
          <w:szCs w:val="36"/>
        </w:rPr>
        <w:t>Menu</w:t>
      </w:r>
      <w:bookmarkEnd w:id="0"/>
    </w:p>
    <w:p w14:paraId="3CA1CD11" w14:textId="3264E623" w:rsidR="007E5D15" w:rsidRDefault="007E5D15" w:rsidP="007E5D15"/>
    <w:p w14:paraId="384C8F3C" w14:textId="63DD935F" w:rsidR="007E5D15" w:rsidRDefault="007E5D15" w:rsidP="007E5D15">
      <w:r>
        <w:rPr>
          <w:noProof/>
        </w:rPr>
        <w:drawing>
          <wp:anchor distT="0" distB="0" distL="114300" distR="114300" simplePos="0" relativeHeight="251660288" behindDoc="0" locked="0" layoutInCell="1" allowOverlap="1" wp14:anchorId="3D196BD2" wp14:editId="466B885D">
            <wp:simplePos x="0" y="0"/>
            <wp:positionH relativeFrom="margin">
              <wp:align>left</wp:align>
            </wp:positionH>
            <wp:positionV relativeFrom="paragraph">
              <wp:posOffset>27305</wp:posOffset>
            </wp:positionV>
            <wp:extent cx="1809750" cy="495300"/>
            <wp:effectExtent l="152400" t="152400" r="361950" b="3619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0" cy="495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4E9F4668" w14:textId="4F5CE423" w:rsidR="007E5D15" w:rsidRDefault="007E5D15" w:rsidP="007E5D15"/>
    <w:p w14:paraId="39A9032F" w14:textId="77777777" w:rsidR="007E5D15" w:rsidRPr="007E5D15" w:rsidRDefault="007E5D15" w:rsidP="007E5D15"/>
    <w:p w14:paraId="24E643CB" w14:textId="0365FF95" w:rsidR="00537E74" w:rsidRPr="00C109B4" w:rsidRDefault="007B50FB" w:rsidP="00C109B4">
      <w:pPr>
        <w:pStyle w:val="Heading2"/>
        <w:spacing w:line="360" w:lineRule="auto"/>
        <w:rPr>
          <w:sz w:val="28"/>
          <w:szCs w:val="28"/>
        </w:rPr>
      </w:pPr>
      <w:bookmarkStart w:id="1" w:name="_Toc62213258"/>
      <w:r w:rsidRPr="00C109B4">
        <w:rPr>
          <w:sz w:val="28"/>
          <w:szCs w:val="28"/>
        </w:rPr>
        <w:t>File</w:t>
      </w:r>
      <w:bookmarkEnd w:id="1"/>
    </w:p>
    <w:p w14:paraId="6A061F81" w14:textId="5C3E75A4" w:rsidR="00AE74BF" w:rsidRDefault="00AE74BF" w:rsidP="00C109B4">
      <w:pPr>
        <w:pStyle w:val="Heading3"/>
        <w:spacing w:line="360" w:lineRule="auto"/>
      </w:pPr>
      <w:bookmarkStart w:id="2" w:name="_Toc62213259"/>
      <w:r>
        <w:t>New</w:t>
      </w:r>
      <w:bookmarkEnd w:id="2"/>
    </w:p>
    <w:p w14:paraId="7165A46E" w14:textId="48106940" w:rsidR="00AE74BF" w:rsidRDefault="006D3B6C" w:rsidP="00AE74BF">
      <w:pPr>
        <w:pStyle w:val="ListParagraph"/>
        <w:numPr>
          <w:ilvl w:val="0"/>
          <w:numId w:val="9"/>
        </w:numPr>
      </w:pPr>
      <w:r>
        <w:t>Creates a new empty job template window.</w:t>
      </w:r>
    </w:p>
    <w:p w14:paraId="01A0F43B" w14:textId="73E66F10" w:rsidR="006D3B6C" w:rsidRDefault="006D3B6C" w:rsidP="006D3B6C">
      <w:pPr>
        <w:pStyle w:val="ListParagraph"/>
        <w:numPr>
          <w:ilvl w:val="1"/>
          <w:numId w:val="9"/>
        </w:numPr>
      </w:pPr>
      <w:r>
        <w:rPr>
          <w:b/>
          <w:bCs/>
        </w:rPr>
        <w:lastRenderedPageBreak/>
        <w:t>New Window</w:t>
      </w:r>
      <w:r w:rsidRPr="007B50FB">
        <w:t>:</w:t>
      </w:r>
      <w:r>
        <w:t xml:space="preserve"> Opens a new window separate from the current one.</w:t>
      </w:r>
    </w:p>
    <w:p w14:paraId="6A3FA951" w14:textId="2CD28CDB" w:rsidR="006D3B6C" w:rsidRDefault="006D3B6C" w:rsidP="006D3B6C">
      <w:pPr>
        <w:pStyle w:val="ListParagraph"/>
        <w:numPr>
          <w:ilvl w:val="1"/>
          <w:numId w:val="9"/>
        </w:numPr>
      </w:pPr>
      <w:r>
        <w:rPr>
          <w:b/>
          <w:bCs/>
        </w:rPr>
        <w:t>This Window</w:t>
      </w:r>
      <w:r w:rsidRPr="007B50FB">
        <w:t>:</w:t>
      </w:r>
      <w:r>
        <w:t xml:space="preserve"> Removes all data from current job window to create a blank template.</w:t>
      </w:r>
    </w:p>
    <w:p w14:paraId="24728B25" w14:textId="71DBA7AB" w:rsidR="006D3B6C" w:rsidRPr="006D3B6C" w:rsidRDefault="006D3B6C" w:rsidP="006D3B6C">
      <w:pPr>
        <w:pStyle w:val="ListParagraph"/>
        <w:numPr>
          <w:ilvl w:val="2"/>
          <w:numId w:val="9"/>
        </w:numPr>
        <w:rPr>
          <w:b/>
          <w:bCs/>
        </w:rPr>
      </w:pPr>
      <w:r>
        <w:rPr>
          <w:color w:val="FF0000"/>
        </w:rPr>
        <w:t>Any unsaved data will be lost!</w:t>
      </w:r>
    </w:p>
    <w:p w14:paraId="05BD0928" w14:textId="081175AB" w:rsidR="00AE74BF" w:rsidRDefault="00AE74BF" w:rsidP="00AE74BF">
      <w:pPr>
        <w:pStyle w:val="Heading3"/>
        <w:spacing w:line="360" w:lineRule="auto"/>
      </w:pPr>
      <w:bookmarkStart w:id="3" w:name="_Toc62213260"/>
      <w:r>
        <w:t>Open</w:t>
      </w:r>
      <w:bookmarkEnd w:id="3"/>
    </w:p>
    <w:p w14:paraId="083C7EBE" w14:textId="0FA4BDA8" w:rsidR="00AE74BF" w:rsidRDefault="006D3B6C" w:rsidP="00AE74BF">
      <w:pPr>
        <w:pStyle w:val="ListParagraph"/>
        <w:numPr>
          <w:ilvl w:val="0"/>
          <w:numId w:val="9"/>
        </w:numPr>
      </w:pPr>
      <w:r>
        <w:t>Opens the “Open Job” window to select desired job to open.</w:t>
      </w:r>
      <w:r w:rsidRPr="006D3B6C">
        <w:rPr>
          <w:noProof/>
        </w:rPr>
        <w:t xml:space="preserve"> </w:t>
      </w:r>
    </w:p>
    <w:p w14:paraId="1E2F6C95" w14:textId="20DBE0AA" w:rsidR="006D3B6C" w:rsidRDefault="006D3B6C" w:rsidP="006D3B6C">
      <w:r>
        <w:rPr>
          <w:noProof/>
        </w:rPr>
        <w:drawing>
          <wp:anchor distT="0" distB="0" distL="114300" distR="114300" simplePos="0" relativeHeight="251679744" behindDoc="1" locked="0" layoutInCell="1" allowOverlap="1" wp14:anchorId="4A10C09B" wp14:editId="2E468E6F">
            <wp:simplePos x="0" y="0"/>
            <wp:positionH relativeFrom="margin">
              <wp:align>left</wp:align>
            </wp:positionH>
            <wp:positionV relativeFrom="paragraph">
              <wp:posOffset>158115</wp:posOffset>
            </wp:positionV>
            <wp:extent cx="3667125" cy="1638300"/>
            <wp:effectExtent l="152400" t="152400" r="371475" b="361950"/>
            <wp:wrapTight wrapText="bothSides">
              <wp:wrapPolygon edited="0">
                <wp:start x="449" y="-2009"/>
                <wp:lineTo x="-898" y="-1507"/>
                <wp:lineTo x="-785" y="22856"/>
                <wp:lineTo x="1010" y="25619"/>
                <wp:lineTo x="1122" y="26121"/>
                <wp:lineTo x="21656" y="26121"/>
                <wp:lineTo x="21768" y="25619"/>
                <wp:lineTo x="23564" y="22856"/>
                <wp:lineTo x="23676" y="2512"/>
                <wp:lineTo x="22329" y="-1256"/>
                <wp:lineTo x="22217" y="-2009"/>
                <wp:lineTo x="449" y="-200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1638300"/>
                    </a:xfrm>
                    <a:prstGeom prst="rect">
                      <a:avLst/>
                    </a:prstGeom>
                    <a:ln>
                      <a:noFill/>
                    </a:ln>
                    <a:effectLst>
                      <a:outerShdw blurRad="292100" dist="139700" dir="2700000" algn="tl" rotWithShape="0">
                        <a:srgbClr val="333333">
                          <a:alpha val="65000"/>
                        </a:srgbClr>
                      </a:outerShdw>
                    </a:effectLst>
                  </pic:spPr>
                </pic:pic>
              </a:graphicData>
            </a:graphic>
          </wp:anchor>
        </w:drawing>
      </w:r>
    </w:p>
    <w:p w14:paraId="1EB4C9E9" w14:textId="640C9EB2" w:rsidR="006D3B6C" w:rsidRDefault="006D3B6C" w:rsidP="006D3B6C"/>
    <w:p w14:paraId="07F093AD" w14:textId="335E0E11" w:rsidR="006D3B6C" w:rsidRDefault="006D3B6C" w:rsidP="006D3B6C"/>
    <w:p w14:paraId="3A4E812F" w14:textId="70BECE33" w:rsidR="006D3B6C" w:rsidRDefault="006D3B6C" w:rsidP="006D3B6C"/>
    <w:p w14:paraId="62F96A78" w14:textId="157665D2" w:rsidR="006D3B6C" w:rsidRDefault="006D3B6C" w:rsidP="006D3B6C"/>
    <w:p w14:paraId="7A2CF62A" w14:textId="29EC9109" w:rsidR="006D3B6C" w:rsidRDefault="006D3B6C" w:rsidP="006D3B6C"/>
    <w:p w14:paraId="7384CFC5" w14:textId="4923C009" w:rsidR="006D3B6C" w:rsidRDefault="006D3B6C" w:rsidP="006D3B6C"/>
    <w:p w14:paraId="31A95B3C" w14:textId="77777777" w:rsidR="006D3B6C" w:rsidRPr="00AE74BF" w:rsidRDefault="006D3B6C" w:rsidP="006D3B6C"/>
    <w:p w14:paraId="23E94BCC" w14:textId="77777777" w:rsidR="00AE74BF" w:rsidRDefault="00AE74BF" w:rsidP="00AE74BF">
      <w:pPr>
        <w:pStyle w:val="Heading3"/>
        <w:spacing w:line="360" w:lineRule="auto"/>
      </w:pPr>
      <w:bookmarkStart w:id="4" w:name="_Toc62213261"/>
      <w:r>
        <w:t>Save</w:t>
      </w:r>
      <w:bookmarkEnd w:id="4"/>
    </w:p>
    <w:p w14:paraId="1419966E" w14:textId="0278BCB3" w:rsidR="00AE74BF" w:rsidRPr="00AE74BF" w:rsidRDefault="006D3B6C" w:rsidP="00AE74BF">
      <w:pPr>
        <w:pStyle w:val="ListParagraph"/>
        <w:numPr>
          <w:ilvl w:val="0"/>
          <w:numId w:val="9"/>
        </w:numPr>
      </w:pPr>
      <w:r>
        <w:t>Save current job data.</w:t>
      </w:r>
    </w:p>
    <w:p w14:paraId="249EBD49" w14:textId="7D980FF4" w:rsidR="00EB4977" w:rsidRPr="006D3B6C" w:rsidRDefault="00AE74BF" w:rsidP="006D3B6C">
      <w:pPr>
        <w:pStyle w:val="Heading3"/>
        <w:spacing w:line="360" w:lineRule="auto"/>
        <w:rPr>
          <w:b/>
          <w:bCs/>
        </w:rPr>
      </w:pPr>
      <w:bookmarkStart w:id="5" w:name="_Toc62213262"/>
      <w:r>
        <w:t>Exit</w:t>
      </w:r>
      <w:bookmarkEnd w:id="5"/>
    </w:p>
    <w:p w14:paraId="5CABF2F0" w14:textId="4EBAD997" w:rsidR="00EB4977" w:rsidRPr="00EB4977" w:rsidRDefault="00EB4977" w:rsidP="003C3B1A">
      <w:pPr>
        <w:pStyle w:val="ListParagraph"/>
        <w:numPr>
          <w:ilvl w:val="0"/>
          <w:numId w:val="3"/>
        </w:numPr>
        <w:rPr>
          <w:b/>
          <w:bCs/>
        </w:rPr>
      </w:pPr>
      <w:r>
        <w:t>Closes job window</w:t>
      </w:r>
      <w:r w:rsidR="006D3B6C">
        <w:t>.</w:t>
      </w:r>
    </w:p>
    <w:p w14:paraId="0394CD99" w14:textId="7C6E270C" w:rsidR="00EB4977" w:rsidRDefault="00EB4977" w:rsidP="00EB4977">
      <w:pPr>
        <w:pStyle w:val="Heading2"/>
        <w:spacing w:line="360" w:lineRule="auto"/>
        <w:rPr>
          <w:sz w:val="28"/>
          <w:szCs w:val="28"/>
        </w:rPr>
      </w:pPr>
      <w:bookmarkStart w:id="6" w:name="_Toc62213263"/>
      <w:r>
        <w:rPr>
          <w:sz w:val="28"/>
          <w:szCs w:val="28"/>
        </w:rPr>
        <w:t>Edit</w:t>
      </w:r>
      <w:bookmarkEnd w:id="6"/>
    </w:p>
    <w:p w14:paraId="373FDED1" w14:textId="3B9B0052" w:rsidR="006D3B6C" w:rsidRDefault="006D3B6C" w:rsidP="006D3B6C">
      <w:r>
        <w:rPr>
          <w:noProof/>
        </w:rPr>
        <w:drawing>
          <wp:anchor distT="0" distB="0" distL="114300" distR="114300" simplePos="0" relativeHeight="251680768" behindDoc="1" locked="0" layoutInCell="1" allowOverlap="1" wp14:anchorId="4F928318" wp14:editId="446815C4">
            <wp:simplePos x="0" y="0"/>
            <wp:positionH relativeFrom="margin">
              <wp:align>left</wp:align>
            </wp:positionH>
            <wp:positionV relativeFrom="paragraph">
              <wp:posOffset>162560</wp:posOffset>
            </wp:positionV>
            <wp:extent cx="3695700" cy="1543050"/>
            <wp:effectExtent l="152400" t="152400" r="361950" b="361950"/>
            <wp:wrapTight wrapText="bothSides">
              <wp:wrapPolygon edited="0">
                <wp:start x="445" y="-2133"/>
                <wp:lineTo x="-891" y="-1600"/>
                <wp:lineTo x="-891" y="22667"/>
                <wp:lineTo x="-557" y="24000"/>
                <wp:lineTo x="1002" y="25867"/>
                <wp:lineTo x="1113" y="26400"/>
                <wp:lineTo x="21600" y="26400"/>
                <wp:lineTo x="21711" y="25867"/>
                <wp:lineTo x="23159" y="24000"/>
                <wp:lineTo x="23604" y="20000"/>
                <wp:lineTo x="23604" y="2667"/>
                <wp:lineTo x="22268" y="-1333"/>
                <wp:lineTo x="22157" y="-2133"/>
                <wp:lineTo x="445" y="-213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543050"/>
                    </a:xfrm>
                    <a:prstGeom prst="rect">
                      <a:avLst/>
                    </a:prstGeom>
                    <a:ln>
                      <a:noFill/>
                    </a:ln>
                    <a:effectLst>
                      <a:outerShdw blurRad="292100" dist="139700" dir="2700000" algn="tl" rotWithShape="0">
                        <a:srgbClr val="333333">
                          <a:alpha val="65000"/>
                        </a:srgbClr>
                      </a:outerShdw>
                    </a:effectLst>
                  </pic:spPr>
                </pic:pic>
              </a:graphicData>
            </a:graphic>
          </wp:anchor>
        </w:drawing>
      </w:r>
    </w:p>
    <w:p w14:paraId="3230230D" w14:textId="0FF31FAD" w:rsidR="006D3B6C" w:rsidRDefault="006D3B6C" w:rsidP="006D3B6C"/>
    <w:p w14:paraId="2C50EC52" w14:textId="445785A8" w:rsidR="006D3B6C" w:rsidRDefault="006D3B6C" w:rsidP="006D3B6C"/>
    <w:p w14:paraId="483EA333" w14:textId="2F6786C0" w:rsidR="006D3B6C" w:rsidRDefault="006D3B6C" w:rsidP="006D3B6C"/>
    <w:p w14:paraId="3AF6F161" w14:textId="5C47F4D7" w:rsidR="006D3B6C" w:rsidRDefault="006D3B6C" w:rsidP="006D3B6C"/>
    <w:p w14:paraId="6E15117D" w14:textId="0BC54DCA" w:rsidR="006D3B6C" w:rsidRDefault="006D3B6C" w:rsidP="006D3B6C"/>
    <w:p w14:paraId="5503721C" w14:textId="003D8BAB" w:rsidR="006D3B6C" w:rsidRDefault="006D3B6C" w:rsidP="006D3B6C"/>
    <w:p w14:paraId="5423DD63" w14:textId="78094E26" w:rsidR="006D3B6C" w:rsidRDefault="006D3B6C" w:rsidP="006D3B6C"/>
    <w:p w14:paraId="080D31AE" w14:textId="325DBE2D" w:rsidR="006D3B6C" w:rsidRDefault="006D3B6C" w:rsidP="006D3B6C">
      <w:pPr>
        <w:pStyle w:val="Heading3"/>
        <w:spacing w:line="360" w:lineRule="auto"/>
      </w:pPr>
      <w:bookmarkStart w:id="7" w:name="_Toc62213264"/>
      <w:r>
        <w:t>Remarks Document (IP)</w:t>
      </w:r>
      <w:bookmarkEnd w:id="7"/>
    </w:p>
    <w:p w14:paraId="24C69B73" w14:textId="03ECBAA6" w:rsidR="006D3B6C" w:rsidRPr="006D3B6C" w:rsidRDefault="006D3B6C" w:rsidP="006D3B6C">
      <w:pPr>
        <w:pStyle w:val="ListParagraph"/>
        <w:numPr>
          <w:ilvl w:val="0"/>
          <w:numId w:val="3"/>
        </w:numPr>
      </w:pPr>
      <w:r>
        <w:t>Opens “Edit Remarks Document” window to update the remarks document.</w:t>
      </w:r>
    </w:p>
    <w:p w14:paraId="702C9A1E" w14:textId="4A512BDF" w:rsidR="006D3B6C" w:rsidRDefault="006D3B6C" w:rsidP="006D3B6C">
      <w:pPr>
        <w:pStyle w:val="Heading3"/>
        <w:spacing w:line="360" w:lineRule="auto"/>
      </w:pPr>
      <w:bookmarkStart w:id="8" w:name="_Toc62213265"/>
      <w:r>
        <w:lastRenderedPageBreak/>
        <w:t>Specification Requirements</w:t>
      </w:r>
      <w:bookmarkEnd w:id="8"/>
    </w:p>
    <w:p w14:paraId="1EC7B91A" w14:textId="55889C16" w:rsidR="006D3B6C" w:rsidRPr="006D3B6C" w:rsidRDefault="006D3B6C" w:rsidP="006D3B6C">
      <w:pPr>
        <w:pStyle w:val="ListParagraph"/>
        <w:numPr>
          <w:ilvl w:val="0"/>
          <w:numId w:val="3"/>
        </w:numPr>
      </w:pPr>
      <w:r>
        <w:t>Opens “Edit Specification Requirements” window to update the specification requirements.</w:t>
      </w:r>
    </w:p>
    <w:p w14:paraId="705B6BE6" w14:textId="21EA7BC5" w:rsidR="00C9538E" w:rsidRPr="00C9538E" w:rsidRDefault="00C9538E" w:rsidP="00C9538E">
      <w:pPr>
        <w:spacing w:after="0"/>
      </w:pPr>
    </w:p>
    <w:p w14:paraId="7FBCF8C9" w14:textId="45C3C03D" w:rsidR="00467C61" w:rsidRPr="00EB4977" w:rsidRDefault="00467C61" w:rsidP="00382241">
      <w:pPr>
        <w:ind w:left="-1008"/>
      </w:pPr>
      <w:r>
        <w:rPr>
          <w:noProof/>
        </w:rPr>
        <w:drawing>
          <wp:inline distT="0" distB="0" distL="0" distR="0" wp14:anchorId="5AA430B2" wp14:editId="3A72B307">
            <wp:extent cx="6943725" cy="1724025"/>
            <wp:effectExtent l="152400" t="152400" r="371475"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3725" cy="1724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1C478E93" w14:textId="0B4F9869" w:rsidR="00EB4977" w:rsidRDefault="00EB4977" w:rsidP="00EB4977">
      <w:pPr>
        <w:pStyle w:val="Heading2"/>
        <w:spacing w:line="360" w:lineRule="auto"/>
        <w:rPr>
          <w:sz w:val="28"/>
          <w:szCs w:val="28"/>
        </w:rPr>
      </w:pPr>
      <w:bookmarkStart w:id="9" w:name="_Toc62213266"/>
      <w:r>
        <w:rPr>
          <w:sz w:val="28"/>
          <w:szCs w:val="28"/>
        </w:rPr>
        <w:t>View</w:t>
      </w:r>
      <w:r w:rsidR="005E0B49">
        <w:rPr>
          <w:sz w:val="28"/>
          <w:szCs w:val="28"/>
        </w:rPr>
        <w:t xml:space="preserve"> (IP)</w:t>
      </w:r>
      <w:bookmarkEnd w:id="9"/>
    </w:p>
    <w:p w14:paraId="5667AF31" w14:textId="340A6A90" w:rsidR="00EB4977" w:rsidRDefault="005E0B49" w:rsidP="005E0B49">
      <w:pPr>
        <w:pStyle w:val="Heading2"/>
        <w:spacing w:line="360" w:lineRule="auto"/>
        <w:rPr>
          <w:sz w:val="28"/>
          <w:szCs w:val="28"/>
        </w:rPr>
      </w:pPr>
      <w:bookmarkStart w:id="10" w:name="_Toc62213267"/>
      <w:r w:rsidRPr="005E0B49">
        <w:rPr>
          <w:sz w:val="28"/>
          <w:szCs w:val="28"/>
        </w:rPr>
        <w:t>Create</w:t>
      </w:r>
      <w:bookmarkEnd w:id="10"/>
    </w:p>
    <w:p w14:paraId="0EA6F566" w14:textId="1343062A" w:rsidR="00AE74BF" w:rsidRDefault="00AE74BF" w:rsidP="00AE74BF">
      <w:pPr>
        <w:pStyle w:val="Heading3"/>
        <w:spacing w:line="360" w:lineRule="auto"/>
      </w:pPr>
      <w:bookmarkStart w:id="11" w:name="_Toc62213268"/>
      <w:r>
        <w:t>Hard Copy</w:t>
      </w:r>
      <w:bookmarkEnd w:id="11"/>
    </w:p>
    <w:p w14:paraId="0D5046AA" w14:textId="4EF30365" w:rsidR="00AE74BF" w:rsidRPr="00AE74BF" w:rsidRDefault="00AE74BF" w:rsidP="00AE74BF">
      <w:pPr>
        <w:pStyle w:val="ListParagraph"/>
        <w:numPr>
          <w:ilvl w:val="0"/>
          <w:numId w:val="8"/>
        </w:numPr>
      </w:pPr>
      <w:r>
        <w:t>Copies and formats current job data into a printable version of the datasheet.</w:t>
      </w:r>
    </w:p>
    <w:p w14:paraId="239849B5" w14:textId="07BABECD" w:rsidR="00AE74BF" w:rsidRPr="00AE74BF" w:rsidRDefault="00AE74BF" w:rsidP="00AE74BF">
      <w:pPr>
        <w:pStyle w:val="Heading3"/>
        <w:spacing w:line="360" w:lineRule="auto"/>
      </w:pPr>
      <w:bookmarkStart w:id="12" w:name="_Toc62213269"/>
      <w:r>
        <w:t>Test Report</w:t>
      </w:r>
      <w:bookmarkEnd w:id="12"/>
    </w:p>
    <w:p w14:paraId="708305B6" w14:textId="78817E68" w:rsidR="005E0B49" w:rsidRDefault="005E0B49" w:rsidP="005E0B49">
      <w:pPr>
        <w:pStyle w:val="ListParagraph"/>
        <w:numPr>
          <w:ilvl w:val="0"/>
          <w:numId w:val="5"/>
        </w:numPr>
      </w:pPr>
      <w:r>
        <w:t>Copies and formats current job data into final test report (data section only)</w:t>
      </w:r>
    </w:p>
    <w:p w14:paraId="5A9A6902" w14:textId="231DAEBB" w:rsidR="0049789B" w:rsidRDefault="008C76CB" w:rsidP="0049789B">
      <w:r>
        <w:rPr>
          <w:noProof/>
        </w:rPr>
        <w:drawing>
          <wp:anchor distT="0" distB="0" distL="114300" distR="114300" simplePos="0" relativeHeight="251666432" behindDoc="1" locked="0" layoutInCell="1" allowOverlap="1" wp14:anchorId="0C5FD728" wp14:editId="09F5E724">
            <wp:simplePos x="0" y="0"/>
            <wp:positionH relativeFrom="column">
              <wp:posOffset>0</wp:posOffset>
            </wp:positionH>
            <wp:positionV relativeFrom="paragraph">
              <wp:posOffset>152400</wp:posOffset>
            </wp:positionV>
            <wp:extent cx="1609725" cy="1936750"/>
            <wp:effectExtent l="152400" t="152400" r="371475" b="368300"/>
            <wp:wrapTight wrapText="bothSides">
              <wp:wrapPolygon edited="0">
                <wp:start x="1022" y="-1700"/>
                <wp:lineTo x="-2045" y="-1275"/>
                <wp:lineTo x="-1789" y="22733"/>
                <wp:lineTo x="2301" y="25070"/>
                <wp:lineTo x="2556" y="25495"/>
                <wp:lineTo x="21728" y="25495"/>
                <wp:lineTo x="21983" y="25070"/>
                <wp:lineTo x="26073" y="22733"/>
                <wp:lineTo x="26329" y="2125"/>
                <wp:lineTo x="23262" y="-1062"/>
                <wp:lineTo x="23006" y="-1700"/>
                <wp:lineTo x="1022" y="-170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9725" cy="1936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E528389" w14:textId="264E1B5A" w:rsidR="0049789B" w:rsidRDefault="005E0B49" w:rsidP="0049789B">
      <w:pPr>
        <w:pStyle w:val="ListParagraph"/>
        <w:numPr>
          <w:ilvl w:val="1"/>
          <w:numId w:val="5"/>
        </w:numPr>
      </w:pPr>
      <w:r>
        <w:t>If the current job has more than 6 serial numbers or multiple structures, the “Test Report Structure” window will open.</w:t>
      </w:r>
    </w:p>
    <w:p w14:paraId="0744376E" w14:textId="00A0C1AC" w:rsidR="007436E8" w:rsidRPr="007436E8" w:rsidRDefault="005E0B49" w:rsidP="007436E8">
      <w:pPr>
        <w:pStyle w:val="ListParagraph"/>
        <w:numPr>
          <w:ilvl w:val="2"/>
          <w:numId w:val="5"/>
        </w:numPr>
      </w:pPr>
      <w:r>
        <w:t>User will enter number of serial numbers per page and/or desired structure title format to display on final report.</w:t>
      </w:r>
    </w:p>
    <w:p w14:paraId="08B358D9" w14:textId="68EBDADD" w:rsidR="00604DEE" w:rsidRPr="00966BDB" w:rsidRDefault="00AE49C2" w:rsidP="00604DEE">
      <w:pPr>
        <w:pStyle w:val="Heading1"/>
        <w:spacing w:line="360" w:lineRule="auto"/>
      </w:pPr>
      <w:bookmarkStart w:id="13" w:name="_Toc62213270"/>
      <w:r w:rsidRPr="00966BDB">
        <w:rPr>
          <w:sz w:val="36"/>
          <w:szCs w:val="36"/>
        </w:rPr>
        <w:lastRenderedPageBreak/>
        <w:t>Form</w:t>
      </w:r>
      <w:bookmarkEnd w:id="13"/>
    </w:p>
    <w:p w14:paraId="73F6495A" w14:textId="6D813846" w:rsidR="00AE49C2" w:rsidRPr="000A1C9A" w:rsidRDefault="00AE49C2" w:rsidP="00AE49C2">
      <w:pPr>
        <w:pStyle w:val="Heading2"/>
        <w:spacing w:line="360" w:lineRule="auto"/>
        <w:rPr>
          <w:sz w:val="28"/>
          <w:szCs w:val="28"/>
        </w:rPr>
      </w:pPr>
      <w:bookmarkStart w:id="14" w:name="_Toc62213271"/>
      <w:r w:rsidRPr="000A1C9A">
        <w:rPr>
          <w:sz w:val="28"/>
          <w:szCs w:val="28"/>
        </w:rPr>
        <w:t>As</w:t>
      </w:r>
      <w:r>
        <w:t xml:space="preserve"> </w:t>
      </w:r>
      <w:r w:rsidRPr="000A1C9A">
        <w:rPr>
          <w:sz w:val="28"/>
          <w:szCs w:val="28"/>
        </w:rPr>
        <w:t>Received</w:t>
      </w:r>
      <w:bookmarkEnd w:id="14"/>
    </w:p>
    <w:p w14:paraId="73F528F1" w14:textId="7AC44585" w:rsidR="00AE49C2" w:rsidRDefault="00AE49C2" w:rsidP="00C9538E">
      <w:pPr>
        <w:ind w:left="-1008"/>
      </w:pPr>
      <w:r>
        <w:rPr>
          <w:noProof/>
        </w:rPr>
        <w:drawing>
          <wp:inline distT="0" distB="0" distL="0" distR="0" wp14:anchorId="771D2EC6" wp14:editId="143668C2">
            <wp:extent cx="6988810" cy="2057400"/>
            <wp:effectExtent l="152400" t="152400" r="36449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89194" cy="2057513"/>
                    </a:xfrm>
                    <a:prstGeom prst="rect">
                      <a:avLst/>
                    </a:prstGeom>
                    <a:ln>
                      <a:noFill/>
                    </a:ln>
                    <a:effectLst>
                      <a:outerShdw blurRad="292100" dist="139700" dir="2700000" algn="tl" rotWithShape="0">
                        <a:srgbClr val="333333">
                          <a:alpha val="65000"/>
                        </a:srgbClr>
                      </a:outerShdw>
                    </a:effectLst>
                  </pic:spPr>
                </pic:pic>
              </a:graphicData>
            </a:graphic>
          </wp:inline>
        </w:drawing>
      </w:r>
    </w:p>
    <w:p w14:paraId="62706471" w14:textId="1D865019" w:rsidR="00AE49C2" w:rsidRDefault="00AE49C2" w:rsidP="00671E4A"/>
    <w:p w14:paraId="77EE9C07" w14:textId="0745CB8C" w:rsidR="00604DEE" w:rsidRPr="00604DEE" w:rsidRDefault="00E60B7E" w:rsidP="00E60B7E">
      <w:pPr>
        <w:pStyle w:val="Heading2"/>
        <w:spacing w:line="360" w:lineRule="auto"/>
        <w:rPr>
          <w:sz w:val="22"/>
          <w:szCs w:val="22"/>
        </w:rPr>
      </w:pPr>
      <w:bookmarkStart w:id="15" w:name="_Toc62213272"/>
      <w:r>
        <w:rPr>
          <w:noProof/>
        </w:rPr>
        <w:drawing>
          <wp:anchor distT="0" distB="0" distL="114300" distR="114300" simplePos="0" relativeHeight="251678720" behindDoc="1" locked="0" layoutInCell="1" allowOverlap="1" wp14:anchorId="6B5BC8EB" wp14:editId="2A6E2F7D">
            <wp:simplePos x="0" y="0"/>
            <wp:positionH relativeFrom="page">
              <wp:align>right</wp:align>
            </wp:positionH>
            <wp:positionV relativeFrom="paragraph">
              <wp:posOffset>477520</wp:posOffset>
            </wp:positionV>
            <wp:extent cx="6991350" cy="2095500"/>
            <wp:effectExtent l="152400" t="152400" r="361950" b="361950"/>
            <wp:wrapTight wrapText="bothSides">
              <wp:wrapPolygon edited="0">
                <wp:start x="235" y="-1571"/>
                <wp:lineTo x="-471" y="-1178"/>
                <wp:lineTo x="-471" y="22385"/>
                <wp:lineTo x="-118" y="23956"/>
                <wp:lineTo x="530" y="24742"/>
                <wp:lineTo x="589" y="25135"/>
                <wp:lineTo x="21600" y="25135"/>
                <wp:lineTo x="21659" y="24742"/>
                <wp:lineTo x="22306" y="23956"/>
                <wp:lineTo x="22659" y="21011"/>
                <wp:lineTo x="22659" y="1964"/>
                <wp:lineTo x="21953" y="-982"/>
                <wp:lineTo x="21894" y="-1571"/>
                <wp:lineTo x="235" y="-15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20955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71E4A" w:rsidRPr="000A1C9A">
        <w:rPr>
          <w:sz w:val="28"/>
          <w:szCs w:val="28"/>
        </w:rPr>
        <w:t>After</w:t>
      </w:r>
      <w:r w:rsidR="00671E4A">
        <w:t xml:space="preserve"> </w:t>
      </w:r>
      <w:r w:rsidR="00671E4A" w:rsidRPr="000A1C9A">
        <w:rPr>
          <w:sz w:val="28"/>
          <w:szCs w:val="28"/>
        </w:rPr>
        <w:t>Thermal</w:t>
      </w:r>
      <w:r w:rsidR="00671E4A">
        <w:t xml:space="preserve"> </w:t>
      </w:r>
      <w:r w:rsidR="00671E4A" w:rsidRPr="000A1C9A">
        <w:rPr>
          <w:sz w:val="28"/>
          <w:szCs w:val="28"/>
        </w:rPr>
        <w:t>Stress</w:t>
      </w:r>
      <w:bookmarkEnd w:id="15"/>
    </w:p>
    <w:p w14:paraId="5D849075" w14:textId="6E823C7B" w:rsidR="00604DEE" w:rsidRDefault="00604DEE" w:rsidP="00604DEE">
      <w:pPr>
        <w:pStyle w:val="ListParagraph"/>
        <w:numPr>
          <w:ilvl w:val="0"/>
          <w:numId w:val="6"/>
        </w:numPr>
      </w:pPr>
      <w:r>
        <w:t>Contains same standard form fields as original hard copy datasheet.</w:t>
      </w:r>
    </w:p>
    <w:p w14:paraId="15573F3C" w14:textId="4AF3F219" w:rsidR="008D003D" w:rsidRDefault="008D003D" w:rsidP="00604DEE">
      <w:pPr>
        <w:pStyle w:val="ListParagraph"/>
        <w:numPr>
          <w:ilvl w:val="0"/>
          <w:numId w:val="6"/>
        </w:numPr>
      </w:pPr>
      <w:r>
        <w:t>Changing the Test Condition to “After Thermal Stress” will reveal the thermal stress specific additional fields.</w:t>
      </w:r>
    </w:p>
    <w:p w14:paraId="41A6B5A4" w14:textId="77777777" w:rsidR="00604DEE" w:rsidRDefault="00604DEE" w:rsidP="00604DEE">
      <w:pPr>
        <w:pStyle w:val="ListParagraph"/>
        <w:numPr>
          <w:ilvl w:val="0"/>
          <w:numId w:val="6"/>
        </w:numPr>
      </w:pPr>
      <w:r>
        <w:t>Each job is made unique by three required form fields.</w:t>
      </w:r>
    </w:p>
    <w:p w14:paraId="339325F4" w14:textId="77777777" w:rsidR="00604DEE" w:rsidRDefault="00604DEE" w:rsidP="00604DEE">
      <w:pPr>
        <w:pStyle w:val="ListParagraph"/>
        <w:numPr>
          <w:ilvl w:val="1"/>
          <w:numId w:val="6"/>
        </w:numPr>
      </w:pPr>
      <w:r>
        <w:t>Work Order Number, Testing Performed On, &amp; Test Condition.</w:t>
      </w:r>
    </w:p>
    <w:p w14:paraId="1FE0632B" w14:textId="776DCED7" w:rsidR="00604DEE" w:rsidRDefault="00604DEE" w:rsidP="00604DEE">
      <w:pPr>
        <w:pStyle w:val="ListParagraph"/>
        <w:numPr>
          <w:ilvl w:val="2"/>
          <w:numId w:val="6"/>
        </w:numPr>
      </w:pPr>
      <w:r>
        <w:t>At least these three fields must be filled to be able to save the job.</w:t>
      </w:r>
    </w:p>
    <w:p w14:paraId="4AA4FA3A" w14:textId="41445F7F" w:rsidR="007E6E1F" w:rsidRDefault="007E6E1F" w:rsidP="007E6E1F">
      <w:pPr>
        <w:pStyle w:val="ListParagraph"/>
        <w:numPr>
          <w:ilvl w:val="0"/>
          <w:numId w:val="6"/>
        </w:numPr>
      </w:pPr>
      <w:r>
        <w:t>“Get Spec Requirements” button</w:t>
      </w:r>
      <w:r w:rsidR="0046573B">
        <w:t>:</w:t>
      </w:r>
    </w:p>
    <w:p w14:paraId="7EB55274" w14:textId="72375E3E" w:rsidR="007E6E1F" w:rsidRDefault="00D96938" w:rsidP="007E6E1F">
      <w:pPr>
        <w:pStyle w:val="ListParagraph"/>
        <w:numPr>
          <w:ilvl w:val="1"/>
          <w:numId w:val="6"/>
        </w:numPr>
      </w:pPr>
      <w:r>
        <w:lastRenderedPageBreak/>
        <w:t>Auto-fill requirements based on given specification(s). Complete details in Requirements section.</w:t>
      </w:r>
    </w:p>
    <w:p w14:paraId="512774FF" w14:textId="6AD2B8CD" w:rsidR="00286552" w:rsidRDefault="00286552" w:rsidP="00286552">
      <w:pPr>
        <w:pStyle w:val="ListParagraph"/>
        <w:numPr>
          <w:ilvl w:val="0"/>
          <w:numId w:val="6"/>
        </w:numPr>
      </w:pPr>
      <w:r>
        <w:t>The small arrow button on the top right directly above the form will toggle the form when clicked for more visibility of the measurement/observation section when recording data.</w:t>
      </w:r>
    </w:p>
    <w:p w14:paraId="7CF0D33F" w14:textId="138A4C8C" w:rsidR="00286552" w:rsidRDefault="00286552" w:rsidP="00286552">
      <w:pPr>
        <w:pStyle w:val="ListParagraph"/>
        <w:numPr>
          <w:ilvl w:val="0"/>
          <w:numId w:val="6"/>
        </w:numPr>
      </w:pPr>
      <w:r>
        <w:t>Top left label above the form displays current job even when form is hidden.</w:t>
      </w:r>
    </w:p>
    <w:p w14:paraId="3BA762EA" w14:textId="0C31B644" w:rsidR="00286552" w:rsidRDefault="00286552" w:rsidP="00286552">
      <w:pPr>
        <w:pStyle w:val="ListParagraph"/>
        <w:numPr>
          <w:ilvl w:val="1"/>
          <w:numId w:val="6"/>
        </w:numPr>
      </w:pPr>
      <w:r>
        <w:t>Displays: Work Order Number, Testing Performed On, Customer, &amp; Test Condition.</w:t>
      </w:r>
    </w:p>
    <w:p w14:paraId="6A29F7B0" w14:textId="70CA74F8" w:rsidR="00AF743D" w:rsidRDefault="00AF743D" w:rsidP="00AF743D">
      <w:pPr>
        <w:pStyle w:val="ListParagraph"/>
        <w:numPr>
          <w:ilvl w:val="2"/>
          <w:numId w:val="6"/>
        </w:numPr>
      </w:pPr>
      <w:r>
        <w:t>Label is updated as these fields are updated.</w:t>
      </w:r>
    </w:p>
    <w:p w14:paraId="5ABB067F" w14:textId="4D7EFF83" w:rsidR="00FC58EB" w:rsidRDefault="00FC58EB" w:rsidP="000A1C9A">
      <w:pPr>
        <w:ind w:left="-720"/>
      </w:pPr>
    </w:p>
    <w:bookmarkStart w:id="16" w:name="_Toc62213273"/>
    <w:p w14:paraId="7C9DAE0A" w14:textId="69D175E0" w:rsidR="00FC58EB" w:rsidRDefault="00C61DA0" w:rsidP="00613632">
      <w:pPr>
        <w:pStyle w:val="Heading1"/>
        <w:spacing w:line="360" w:lineRule="auto"/>
        <w:rPr>
          <w:sz w:val="36"/>
          <w:szCs w:val="36"/>
        </w:rPr>
      </w:pPr>
      <w:r>
        <w:rPr>
          <w:noProof/>
        </w:rPr>
        <mc:AlternateContent>
          <mc:Choice Requires="wps">
            <w:drawing>
              <wp:anchor distT="0" distB="0" distL="114300" distR="114300" simplePos="0" relativeHeight="251676672" behindDoc="0" locked="0" layoutInCell="1" allowOverlap="1" wp14:anchorId="031ABB5A" wp14:editId="03791048">
                <wp:simplePos x="0" y="0"/>
                <wp:positionH relativeFrom="rightMargin">
                  <wp:align>left</wp:align>
                </wp:positionH>
                <wp:positionV relativeFrom="paragraph">
                  <wp:posOffset>2352675</wp:posOffset>
                </wp:positionV>
                <wp:extent cx="60960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1D9971" id="_x0000_t32" coordsize="21600,21600" o:spt="32" o:oned="t" path="m,l21600,21600e" filled="f">
                <v:path arrowok="t" fillok="f" o:connecttype="none"/>
                <o:lock v:ext="edit" shapetype="t"/>
              </v:shapetype>
              <v:shape id="Straight Arrow Connector 14" o:spid="_x0000_s1026" type="#_x0000_t32" style="position:absolute;margin-left:0;margin-top:185.25pt;width:48pt;height:0;flip:x;z-index:25167667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e2QEAAAsEAAAOAAAAZHJzL2Uyb0RvYy54bWysU8uOEzEQvCPxD5bvZCYr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4624" behindDoc="0" locked="0" layoutInCell="1" allowOverlap="1" wp14:anchorId="75FE688C" wp14:editId="53B139B6">
                <wp:simplePos x="0" y="0"/>
                <wp:positionH relativeFrom="rightMargin">
                  <wp:align>left</wp:align>
                </wp:positionH>
                <wp:positionV relativeFrom="paragraph">
                  <wp:posOffset>1971040</wp:posOffset>
                </wp:positionV>
                <wp:extent cx="609600" cy="0"/>
                <wp:effectExtent l="38100" t="76200" r="0" b="95250"/>
                <wp:wrapNone/>
                <wp:docPr id="13" name="Straight Arrow Connector 13"/>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DE259" id="Straight Arrow Connector 13" o:spid="_x0000_s1026" type="#_x0000_t32" style="position:absolute;margin-left:0;margin-top:155.2pt;width:48pt;height:0;flip:x;z-index:251674624;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7DF532FB" wp14:editId="56FB1C45">
                <wp:simplePos x="0" y="0"/>
                <wp:positionH relativeFrom="rightMargin">
                  <wp:align>left</wp:align>
                </wp:positionH>
                <wp:positionV relativeFrom="paragraph">
                  <wp:posOffset>1047115</wp:posOffset>
                </wp:positionV>
                <wp:extent cx="609600"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941A25" id="Straight Arrow Connector 12" o:spid="_x0000_s1026" type="#_x0000_t32" style="position:absolute;margin-left:0;margin-top:82.45pt;width:48pt;height:0;flip:x;z-index:251672576;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1BBE579A" wp14:editId="463D741A">
                <wp:simplePos x="0" y="0"/>
                <wp:positionH relativeFrom="rightMargin">
                  <wp:align>left</wp:align>
                </wp:positionH>
                <wp:positionV relativeFrom="paragraph">
                  <wp:posOffset>704850</wp:posOffset>
                </wp:positionV>
                <wp:extent cx="609600"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85C5C0" id="Straight Arrow Connector 10" o:spid="_x0000_s1026" type="#_x0000_t32" style="position:absolute;margin-left:0;margin-top:55.5pt;width:48pt;height:0;flip:x;z-index:25166848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B232621" wp14:editId="549FCEC6">
                <wp:simplePos x="0" y="0"/>
                <wp:positionH relativeFrom="rightMargin">
                  <wp:align>left</wp:align>
                </wp:positionH>
                <wp:positionV relativeFrom="paragraph">
                  <wp:posOffset>885190</wp:posOffset>
                </wp:positionV>
                <wp:extent cx="60960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BF438E" id="Straight Arrow Connector 11" o:spid="_x0000_s1026" type="#_x0000_t32" style="position:absolute;margin-left:0;margin-top:69.7pt;width:48pt;height:0;flip:x;z-index:251670528;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" strokecolor="#4472c4 [3204]" strokeweight=".5pt">
                <v:stroke endarrow="block" joinstyle="miter"/>
                <w10:wrap anchorx="margin"/>
              </v:shape>
            </w:pict>
          </mc:Fallback>
        </mc:AlternateContent>
      </w:r>
      <w:r w:rsidR="00DE3BEF">
        <w:rPr>
          <w:noProof/>
        </w:rPr>
        <w:drawing>
          <wp:anchor distT="0" distB="0" distL="114300" distR="114300" simplePos="0" relativeHeight="251667456" behindDoc="1" locked="0" layoutInCell="1" allowOverlap="1" wp14:anchorId="03D19F82" wp14:editId="53430889">
            <wp:simplePos x="0" y="0"/>
            <wp:positionH relativeFrom="margin">
              <wp:align>right</wp:align>
            </wp:positionH>
            <wp:positionV relativeFrom="paragraph">
              <wp:posOffset>571500</wp:posOffset>
            </wp:positionV>
            <wp:extent cx="6600825" cy="1935480"/>
            <wp:effectExtent l="0" t="0" r="9525" b="7620"/>
            <wp:wrapTight wrapText="bothSides">
              <wp:wrapPolygon edited="0">
                <wp:start x="0" y="0"/>
                <wp:lineTo x="0" y="21472"/>
                <wp:lineTo x="21569" y="21472"/>
                <wp:lineTo x="2156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0082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61F">
        <w:rPr>
          <w:sz w:val="36"/>
          <w:szCs w:val="36"/>
        </w:rPr>
        <w:t>Examination</w:t>
      </w:r>
      <w:bookmarkEnd w:id="16"/>
    </w:p>
    <w:p w14:paraId="1776C35D" w14:textId="78845C56" w:rsidR="006D5A7A" w:rsidRDefault="00A40D98" w:rsidP="00A40D98">
      <w:pPr>
        <w:pStyle w:val="ListParagraph"/>
        <w:numPr>
          <w:ilvl w:val="0"/>
          <w:numId w:val="7"/>
        </w:numPr>
      </w:pPr>
      <w:r>
        <w:t>Main components</w:t>
      </w:r>
      <w:r w:rsidR="0017785B">
        <w:t xml:space="preserve"> (top down)</w:t>
      </w:r>
      <w:r>
        <w:t>:</w:t>
      </w:r>
    </w:p>
    <w:p w14:paraId="21D5F3E4" w14:textId="0658204B" w:rsidR="00A40D98" w:rsidRDefault="0017785B" w:rsidP="00A40D98">
      <w:pPr>
        <w:pStyle w:val="ListParagraph"/>
        <w:numPr>
          <w:ilvl w:val="1"/>
          <w:numId w:val="7"/>
        </w:numPr>
      </w:pPr>
      <w:r>
        <w:t>M</w:t>
      </w:r>
      <w:r w:rsidR="00A40D98">
        <w:t xml:space="preserve">easurement &amp; </w:t>
      </w:r>
      <w:r>
        <w:t>o</w:t>
      </w:r>
      <w:r w:rsidR="00A40D98">
        <w:t xml:space="preserve">bservation </w:t>
      </w:r>
      <w:r>
        <w:t>t</w:t>
      </w:r>
      <w:r w:rsidR="00A40D98">
        <w:t xml:space="preserve">itles, </w:t>
      </w:r>
      <w:r>
        <w:t>s</w:t>
      </w:r>
      <w:r w:rsidR="00A40D98">
        <w:t xml:space="preserve">tructure </w:t>
      </w:r>
      <w:r>
        <w:t>t</w:t>
      </w:r>
      <w:r w:rsidR="00A40D98">
        <w:t xml:space="preserve">itle(s), </w:t>
      </w:r>
      <w:r>
        <w:t>recorded data, requirements,</w:t>
      </w:r>
      <w:r w:rsidR="00C94B9C">
        <w:t xml:space="preserve"> </w:t>
      </w:r>
      <w:r>
        <w:t>remarks.</w:t>
      </w:r>
    </w:p>
    <w:p w14:paraId="2837C663" w14:textId="737029BC" w:rsidR="00613632" w:rsidRDefault="00C62CB5" w:rsidP="00C62CB5">
      <w:pPr>
        <w:pStyle w:val="Heading2"/>
        <w:spacing w:line="360" w:lineRule="auto"/>
        <w:rPr>
          <w:sz w:val="28"/>
          <w:szCs w:val="28"/>
        </w:rPr>
      </w:pPr>
      <w:bookmarkStart w:id="17" w:name="_Toc62213274"/>
      <w:r>
        <w:rPr>
          <w:sz w:val="28"/>
          <w:szCs w:val="28"/>
        </w:rPr>
        <w:t>Structure Title(s)</w:t>
      </w:r>
      <w:bookmarkEnd w:id="17"/>
    </w:p>
    <w:p w14:paraId="30FE0763" w14:textId="22D481D4" w:rsidR="001A3CB6" w:rsidRDefault="0003635A" w:rsidP="001A3CB6">
      <w:pPr>
        <w:pStyle w:val="ListParagraph"/>
        <w:numPr>
          <w:ilvl w:val="0"/>
          <w:numId w:val="7"/>
        </w:numPr>
      </w:pPr>
      <w:r>
        <w:t>Replace default “Hole Structure #” with actual structure title.</w:t>
      </w:r>
    </w:p>
    <w:p w14:paraId="4D8579E8" w14:textId="09E47444" w:rsidR="003A4E0F" w:rsidRDefault="003A4E0F" w:rsidP="003A4E0F">
      <w:pPr>
        <w:pStyle w:val="ListParagraph"/>
        <w:numPr>
          <w:ilvl w:val="1"/>
          <w:numId w:val="7"/>
        </w:numPr>
      </w:pPr>
      <w:r>
        <w:t>Each structure title must be unique (no duplicates).</w:t>
      </w:r>
    </w:p>
    <w:p w14:paraId="17DDE5DB" w14:textId="5F7FB7D3" w:rsidR="0003635A" w:rsidRDefault="0003635A" w:rsidP="001A3CB6">
      <w:pPr>
        <w:pStyle w:val="ListParagraph"/>
        <w:numPr>
          <w:ilvl w:val="0"/>
          <w:numId w:val="7"/>
        </w:numPr>
      </w:pPr>
      <w:r>
        <w:t>Required format:</w:t>
      </w:r>
    </w:p>
    <w:p w14:paraId="41BC1210" w14:textId="7950C388" w:rsidR="0003635A" w:rsidRDefault="0003635A" w:rsidP="0003635A">
      <w:pPr>
        <w:pStyle w:val="ListParagraph"/>
        <w:numPr>
          <w:ilvl w:val="1"/>
          <w:numId w:val="7"/>
        </w:numPr>
      </w:pPr>
      <w:r>
        <w:t>ex:</w:t>
      </w:r>
      <w:r>
        <w:tab/>
      </w:r>
      <w:r w:rsidRPr="0003635A">
        <w:rPr>
          <w:highlight w:val="yellow"/>
        </w:rPr>
        <w:t>B1cpn; Blind Vias; #1-3, 4-6</w:t>
      </w:r>
      <w:r w:rsidR="0059737A">
        <w:rPr>
          <w:highlight w:val="yellow"/>
        </w:rPr>
        <w:t>;</w:t>
      </w:r>
      <w:r w:rsidRPr="0003635A">
        <w:rPr>
          <w:highlight w:val="yellow"/>
        </w:rPr>
        <w:t xml:space="preserve"> X-di</w:t>
      </w:r>
    </w:p>
    <w:p w14:paraId="24F5D682" w14:textId="24DAC651" w:rsidR="0003635A" w:rsidRDefault="0003635A" w:rsidP="0003635A">
      <w:pPr>
        <w:pStyle w:val="ListParagraph"/>
        <w:numPr>
          <w:ilvl w:val="1"/>
          <w:numId w:val="7"/>
        </w:numPr>
      </w:pPr>
      <w:r>
        <w:t>Each section of the complete structure title must be separated with a semicolon ‘;’.</w:t>
      </w:r>
    </w:p>
    <w:p w14:paraId="77F6D263" w14:textId="7054F8AB" w:rsidR="0003635A" w:rsidRDefault="0003635A" w:rsidP="0003635A">
      <w:pPr>
        <w:pStyle w:val="ListParagraph"/>
        <w:numPr>
          <w:ilvl w:val="1"/>
          <w:numId w:val="7"/>
        </w:numPr>
      </w:pPr>
      <w:r>
        <w:t>Second part of the structure title must be the type of hole.</w:t>
      </w:r>
    </w:p>
    <w:p w14:paraId="06D4A78B" w14:textId="2AEB5790" w:rsidR="0003635A" w:rsidRDefault="00A73303" w:rsidP="0003635A">
      <w:pPr>
        <w:pStyle w:val="ListParagraph"/>
        <w:numPr>
          <w:ilvl w:val="2"/>
          <w:numId w:val="7"/>
        </w:numPr>
      </w:pPr>
      <w:r>
        <w:t xml:space="preserve">As in the previous example: </w:t>
      </w:r>
      <w:r w:rsidRPr="00A73303">
        <w:rPr>
          <w:highlight w:val="yellow"/>
        </w:rPr>
        <w:t>Blind Vias</w:t>
      </w:r>
    </w:p>
    <w:p w14:paraId="218AEEB4" w14:textId="4737FC36" w:rsidR="00A73303" w:rsidRDefault="00A73303" w:rsidP="00A73303">
      <w:pPr>
        <w:pStyle w:val="ListParagraph"/>
        <w:numPr>
          <w:ilvl w:val="3"/>
          <w:numId w:val="7"/>
        </w:numPr>
      </w:pPr>
      <w:r>
        <w:t>This is needed to corelate specific requirements to set structures (more info in requirement section).</w:t>
      </w:r>
    </w:p>
    <w:p w14:paraId="49D36ED8" w14:textId="5C3613CB" w:rsidR="00A5345B" w:rsidRDefault="00A5345B" w:rsidP="00A5345B">
      <w:pPr>
        <w:pStyle w:val="ListParagraph"/>
        <w:numPr>
          <w:ilvl w:val="0"/>
          <w:numId w:val="7"/>
        </w:numPr>
      </w:pPr>
      <w:r>
        <w:t>The two buttons, ‘minus’ and ‘plus’, are to add/remove structure titles from the recorded data section. Only the top structure title has the buttons.</w:t>
      </w:r>
    </w:p>
    <w:p w14:paraId="21A23A13" w14:textId="06BAB3B2" w:rsidR="00A5345B" w:rsidRDefault="00A5345B" w:rsidP="00A5345B">
      <w:pPr>
        <w:pStyle w:val="ListParagraph"/>
        <w:numPr>
          <w:ilvl w:val="1"/>
          <w:numId w:val="7"/>
        </w:numPr>
      </w:pPr>
      <w:r>
        <w:t xml:space="preserve">Clicking the </w:t>
      </w:r>
      <w:r w:rsidR="00C94B9C">
        <w:t>add</w:t>
      </w:r>
      <w:r>
        <w:t xml:space="preserve"> button will add and new structure section underneath the last row of the currently last structure section followed by one blank row for recorded data.</w:t>
      </w:r>
    </w:p>
    <w:p w14:paraId="6B295C6E" w14:textId="5FC25FE5" w:rsidR="00C94B9C" w:rsidRDefault="00C94B9C" w:rsidP="00A5345B">
      <w:pPr>
        <w:pStyle w:val="ListParagraph"/>
        <w:numPr>
          <w:ilvl w:val="1"/>
          <w:numId w:val="7"/>
        </w:numPr>
      </w:pPr>
      <w:r>
        <w:t>Clicking the remove button removes sections from the bottom up.</w:t>
      </w:r>
    </w:p>
    <w:p w14:paraId="3EE5B0E1" w14:textId="32D79CD9" w:rsidR="00C94B9C" w:rsidRDefault="00C94B9C" w:rsidP="00C94B9C">
      <w:pPr>
        <w:pStyle w:val="ListParagraph"/>
        <w:numPr>
          <w:ilvl w:val="2"/>
          <w:numId w:val="7"/>
        </w:numPr>
      </w:pPr>
      <w:r w:rsidRPr="00C94B9C">
        <w:rPr>
          <w:b/>
          <w:bCs/>
          <w:color w:val="FF0000"/>
        </w:rPr>
        <w:lastRenderedPageBreak/>
        <w:t>NOTE</w:t>
      </w:r>
      <w:r>
        <w:rPr>
          <w:color w:val="FF0000"/>
        </w:rPr>
        <w:t>: This will completely (irreversibly) remove the currently last structure section along with any recorded data for that section with it.</w:t>
      </w:r>
    </w:p>
    <w:p w14:paraId="69F5EE40" w14:textId="5D3D188D" w:rsidR="00B1074A" w:rsidRDefault="00B1074A" w:rsidP="00B1074A">
      <w:pPr>
        <w:pStyle w:val="ListParagraph"/>
        <w:numPr>
          <w:ilvl w:val="0"/>
          <w:numId w:val="7"/>
        </w:numPr>
      </w:pPr>
      <w:r>
        <w:t>If there are multiple structures, you can add as many sections as needed, enter all the serial numbers and locations for the first one, right click the structure title add button and select “Set to each structure.”</w:t>
      </w:r>
    </w:p>
    <w:p w14:paraId="7D9E8397" w14:textId="78217C3F" w:rsidR="00B1074A" w:rsidRDefault="00B1074A" w:rsidP="00B1074A">
      <w:pPr>
        <w:pStyle w:val="ListParagraph"/>
        <w:numPr>
          <w:ilvl w:val="1"/>
          <w:numId w:val="7"/>
        </w:numPr>
      </w:pPr>
      <w:r>
        <w:t>This will duplicate the complete section for the first structure and auto generate and auto fill the remaining structure sections to match the first.</w:t>
      </w:r>
    </w:p>
    <w:p w14:paraId="37A862A4" w14:textId="39C3722A" w:rsidR="00B1074A" w:rsidRDefault="00B1074A" w:rsidP="00B1074A">
      <w:pPr>
        <w:pStyle w:val="ListParagraph"/>
        <w:numPr>
          <w:ilvl w:val="1"/>
          <w:numId w:val="7"/>
        </w:numPr>
      </w:pPr>
      <w:r>
        <w:t>You will be prompted with a warning question about continuing.</w:t>
      </w:r>
    </w:p>
    <w:p w14:paraId="19FF9026" w14:textId="0B1D4F2E" w:rsidR="00B1074A" w:rsidRDefault="00B1074A" w:rsidP="00B1074A">
      <w:pPr>
        <w:pStyle w:val="ListParagraph"/>
        <w:numPr>
          <w:ilvl w:val="2"/>
          <w:numId w:val="7"/>
        </w:numPr>
      </w:pPr>
      <w:r>
        <w:t>If you select ‘Yes’ the process will continue, if you select ‘No’ you will return as you were.</w:t>
      </w:r>
    </w:p>
    <w:p w14:paraId="2D3EDD2E" w14:textId="5C241F36" w:rsidR="00B1074A" w:rsidRPr="001A3CB6" w:rsidRDefault="00B1074A" w:rsidP="00B1074A">
      <w:pPr>
        <w:pStyle w:val="ListParagraph"/>
        <w:numPr>
          <w:ilvl w:val="3"/>
          <w:numId w:val="7"/>
        </w:numPr>
      </w:pPr>
      <w:r w:rsidRPr="00C94B9C">
        <w:rPr>
          <w:b/>
          <w:bCs/>
          <w:color w:val="FF0000"/>
        </w:rPr>
        <w:t>NOTE</w:t>
      </w:r>
      <w:r>
        <w:rPr>
          <w:color w:val="FF0000"/>
        </w:rPr>
        <w:t>: Selecting ‘Yes’ will overwrite any recorded data you have outside of the first structure section.</w:t>
      </w:r>
    </w:p>
    <w:p w14:paraId="2CD011B4" w14:textId="70883BF8" w:rsidR="00C62CB5" w:rsidRDefault="007F361F" w:rsidP="00C62CB5">
      <w:pPr>
        <w:pStyle w:val="Heading2"/>
        <w:spacing w:line="360" w:lineRule="auto"/>
        <w:rPr>
          <w:sz w:val="28"/>
          <w:szCs w:val="28"/>
        </w:rPr>
      </w:pPr>
      <w:bookmarkStart w:id="18" w:name="_Toc62213275"/>
      <w:r>
        <w:rPr>
          <w:sz w:val="28"/>
          <w:szCs w:val="28"/>
        </w:rPr>
        <w:t>Recorded Data</w:t>
      </w:r>
      <w:bookmarkEnd w:id="18"/>
    </w:p>
    <w:p w14:paraId="3CEA18FD" w14:textId="5B781C22" w:rsidR="001A3CB6" w:rsidRDefault="007F361F" w:rsidP="001A3CB6">
      <w:pPr>
        <w:pStyle w:val="ListParagraph"/>
        <w:numPr>
          <w:ilvl w:val="0"/>
          <w:numId w:val="7"/>
        </w:numPr>
      </w:pPr>
      <w:r>
        <w:t>Contains</w:t>
      </w:r>
      <w:r w:rsidR="00242FCC">
        <w:t xml:space="preserve"> (left to right)</w:t>
      </w:r>
      <w:r>
        <w:t xml:space="preserve"> add/remove buttons</w:t>
      </w:r>
      <w:r w:rsidR="00B657F6">
        <w:t>, coupon identification</w:t>
      </w:r>
      <w:r>
        <w:t>, measurement section, and observation section.</w:t>
      </w:r>
    </w:p>
    <w:p w14:paraId="5F5F48CA" w14:textId="218B6090" w:rsidR="00F467F7" w:rsidRDefault="00F467F7" w:rsidP="007F361F">
      <w:pPr>
        <w:pStyle w:val="Heading3"/>
        <w:spacing w:line="360" w:lineRule="auto"/>
      </w:pPr>
      <w:bookmarkStart w:id="19" w:name="_Toc62213276"/>
      <w:r>
        <w:t>Coupon Identification</w:t>
      </w:r>
      <w:bookmarkEnd w:id="19"/>
    </w:p>
    <w:p w14:paraId="7B043319" w14:textId="01624CE5" w:rsidR="00F467F7" w:rsidRDefault="00203D6F" w:rsidP="00F467F7">
      <w:pPr>
        <w:pStyle w:val="ListParagraph"/>
        <w:numPr>
          <w:ilvl w:val="0"/>
          <w:numId w:val="7"/>
        </w:numPr>
      </w:pPr>
      <w:r>
        <w:t>This first field (furthest left) in each recorded data row.</w:t>
      </w:r>
    </w:p>
    <w:p w14:paraId="332C95CE" w14:textId="3AA4BC48" w:rsidR="00203D6F" w:rsidRDefault="00203D6F" w:rsidP="00F467F7">
      <w:pPr>
        <w:pStyle w:val="ListParagraph"/>
        <w:numPr>
          <w:ilvl w:val="0"/>
          <w:numId w:val="7"/>
        </w:numPr>
      </w:pPr>
      <w:r>
        <w:t>Contains fields for serial number and location.</w:t>
      </w:r>
    </w:p>
    <w:p w14:paraId="5CD7EBF3" w14:textId="14EB3C0F" w:rsidR="00203D6F" w:rsidRDefault="00203D6F" w:rsidP="00203D6F">
      <w:pPr>
        <w:pStyle w:val="ListParagraph"/>
        <w:numPr>
          <w:ilvl w:val="1"/>
          <w:numId w:val="7"/>
        </w:numPr>
      </w:pPr>
      <w:r>
        <w:t>Each row must contain at least a serial number.</w:t>
      </w:r>
    </w:p>
    <w:p w14:paraId="1F6BB809" w14:textId="6FDAB5E5" w:rsidR="00203D6F" w:rsidRPr="00F467F7" w:rsidRDefault="00203D6F" w:rsidP="00203D6F">
      <w:pPr>
        <w:pStyle w:val="ListParagraph"/>
        <w:numPr>
          <w:ilvl w:val="0"/>
          <w:numId w:val="7"/>
        </w:numPr>
      </w:pPr>
      <w:r>
        <w:t>Within each unique structure section</w:t>
      </w:r>
      <w:r w:rsidR="00CC1731">
        <w:t>,</w:t>
      </w:r>
      <w:r>
        <w:t xml:space="preserve"> you </w:t>
      </w:r>
      <w:r w:rsidR="00CC1731">
        <w:t>cannot</w:t>
      </w:r>
      <w:r>
        <w:t xml:space="preserve"> have any duplicate serial number and location combinations.</w:t>
      </w:r>
    </w:p>
    <w:p w14:paraId="2181650A" w14:textId="76D93E44" w:rsidR="007F361F" w:rsidRDefault="007F361F" w:rsidP="007F361F">
      <w:pPr>
        <w:pStyle w:val="Heading3"/>
        <w:spacing w:line="360" w:lineRule="auto"/>
      </w:pPr>
      <w:bookmarkStart w:id="20" w:name="_Toc62213277"/>
      <w:r>
        <w:t>Measurements</w:t>
      </w:r>
      <w:bookmarkEnd w:id="20"/>
    </w:p>
    <w:p w14:paraId="4CA9C89C" w14:textId="2D68A406" w:rsidR="007F361F" w:rsidRDefault="00B657F6" w:rsidP="007F361F">
      <w:pPr>
        <w:pStyle w:val="ListParagraph"/>
        <w:numPr>
          <w:ilvl w:val="0"/>
          <w:numId w:val="7"/>
        </w:numPr>
      </w:pPr>
      <w:r>
        <w:t>Each measurement textbox has auto</w:t>
      </w:r>
      <w:r w:rsidR="00703DAA">
        <w:t>-</w:t>
      </w:r>
      <w:r>
        <w:t>formatting properties</w:t>
      </w:r>
      <w:r w:rsidR="00565B85">
        <w:t xml:space="preserve"> (take affect when clicking the mouse outside of the textbox)</w:t>
      </w:r>
      <w:r>
        <w:t>:</w:t>
      </w:r>
    </w:p>
    <w:p w14:paraId="2E80DF0E" w14:textId="5F89FFA5" w:rsidR="00B657F6" w:rsidRDefault="00B657F6" w:rsidP="00B657F6">
      <w:pPr>
        <w:pStyle w:val="ListParagraph"/>
        <w:numPr>
          <w:ilvl w:val="1"/>
          <w:numId w:val="7"/>
        </w:numPr>
      </w:pPr>
      <w:r>
        <w:t>If you enter invalid text (i.e., random letters) it will create a red border.</w:t>
      </w:r>
    </w:p>
    <w:p w14:paraId="4C21543A" w14:textId="17D69003" w:rsidR="00B657F6" w:rsidRDefault="00B657F6" w:rsidP="00B657F6">
      <w:pPr>
        <w:pStyle w:val="ListParagraph"/>
        <w:numPr>
          <w:ilvl w:val="1"/>
          <w:numId w:val="7"/>
        </w:numPr>
      </w:pPr>
      <w:r>
        <w:t>Simply entering a whole number will place the decimal four places to the left for the standard entry.</w:t>
      </w:r>
    </w:p>
    <w:p w14:paraId="6396C7C6" w14:textId="349CADFE" w:rsidR="00B657F6" w:rsidRDefault="00B657F6" w:rsidP="00B657F6">
      <w:pPr>
        <w:pStyle w:val="ListParagraph"/>
        <w:numPr>
          <w:ilvl w:val="2"/>
          <w:numId w:val="7"/>
        </w:numPr>
      </w:pPr>
      <w:r>
        <w:t>To avoid this, entering the number as a decimal manually will allow you to determine the exact output you want to however many decimal places.</w:t>
      </w:r>
    </w:p>
    <w:p w14:paraId="2CCEF182" w14:textId="5F610E42" w:rsidR="00B657F6" w:rsidRDefault="007E65EC" w:rsidP="00B657F6">
      <w:pPr>
        <w:pStyle w:val="ListParagraph"/>
        <w:numPr>
          <w:ilvl w:val="1"/>
          <w:numId w:val="7"/>
        </w:numPr>
      </w:pPr>
      <w:r>
        <w:t>The background color will be set to the basic row color or yellow based on an accept/reject parameter set by the corelated requirement (same column).</w:t>
      </w:r>
    </w:p>
    <w:p w14:paraId="296CDD42" w14:textId="6B941F72" w:rsidR="007E65EC" w:rsidRDefault="007E65EC" w:rsidP="007E65EC">
      <w:pPr>
        <w:pStyle w:val="ListParagraph"/>
        <w:numPr>
          <w:ilvl w:val="0"/>
          <w:numId w:val="7"/>
        </w:numPr>
      </w:pPr>
      <w:r>
        <w:t>By right clicking a field, you will see a menu of selections.</w:t>
      </w:r>
    </w:p>
    <w:p w14:paraId="473AF9BA" w14:textId="534B3859" w:rsidR="007E65EC" w:rsidRDefault="007E65EC" w:rsidP="007E65EC">
      <w:pPr>
        <w:pStyle w:val="ListParagraph"/>
        <w:numPr>
          <w:ilvl w:val="1"/>
          <w:numId w:val="7"/>
        </w:numPr>
      </w:pPr>
      <w:r>
        <w:t>Normal Background &amp; Yellow Background are the first two.</w:t>
      </w:r>
    </w:p>
    <w:p w14:paraId="07BD85A1" w14:textId="32BB118D" w:rsidR="007E65EC" w:rsidRDefault="007E65EC" w:rsidP="007E65EC">
      <w:pPr>
        <w:pStyle w:val="ListParagraph"/>
        <w:numPr>
          <w:ilvl w:val="2"/>
          <w:numId w:val="7"/>
        </w:numPr>
      </w:pPr>
      <w:r>
        <w:t>Allows you to manually set the background if you need to avoid the autoformatting set by the specific requirement.</w:t>
      </w:r>
    </w:p>
    <w:p w14:paraId="4D9D1ACD" w14:textId="7EFA4553" w:rsidR="007E65EC" w:rsidRDefault="007E65EC" w:rsidP="007E65EC">
      <w:pPr>
        <w:pStyle w:val="ListParagraph"/>
        <w:numPr>
          <w:ilvl w:val="1"/>
          <w:numId w:val="7"/>
        </w:numPr>
      </w:pPr>
      <w:r>
        <w:t>Add/Remove Note:</w:t>
      </w:r>
    </w:p>
    <w:p w14:paraId="624280AE" w14:textId="62977517" w:rsidR="007E65EC" w:rsidRDefault="007E65EC" w:rsidP="007E65EC">
      <w:pPr>
        <w:pStyle w:val="ListParagraph"/>
        <w:numPr>
          <w:ilvl w:val="2"/>
          <w:numId w:val="7"/>
        </w:numPr>
      </w:pPr>
      <w:r>
        <w:t>This allows you to toggle a small textbox in the upper-right corner of the measurement textbox to add any notes.</w:t>
      </w:r>
    </w:p>
    <w:p w14:paraId="6773E146" w14:textId="6D56DF96" w:rsidR="007E65EC" w:rsidRDefault="007E65EC" w:rsidP="007E65EC">
      <w:pPr>
        <w:pStyle w:val="ListParagraph"/>
        <w:numPr>
          <w:ilvl w:val="1"/>
          <w:numId w:val="7"/>
        </w:numPr>
      </w:pPr>
      <w:r>
        <w:t>Zoom (further detail in ‘Measurement Zoom’ section):</w:t>
      </w:r>
    </w:p>
    <w:p w14:paraId="1F57329C" w14:textId="3FA1380B" w:rsidR="007E65EC" w:rsidRDefault="007E65EC" w:rsidP="007E65EC">
      <w:pPr>
        <w:pStyle w:val="ListParagraph"/>
        <w:numPr>
          <w:ilvl w:val="2"/>
          <w:numId w:val="7"/>
        </w:numPr>
      </w:pPr>
      <w:r>
        <w:t>Creates a magnified set of measurement fields matching the row the menu item is selected in.</w:t>
      </w:r>
    </w:p>
    <w:p w14:paraId="26EFC3C2" w14:textId="7384576D" w:rsidR="00F467F7" w:rsidRDefault="00F467F7" w:rsidP="00F467F7">
      <w:pPr>
        <w:pStyle w:val="ListParagraph"/>
        <w:numPr>
          <w:ilvl w:val="0"/>
          <w:numId w:val="7"/>
        </w:numPr>
      </w:pPr>
      <w:r>
        <w:lastRenderedPageBreak/>
        <w:t xml:space="preserve">To separate multiple measurements within the </w:t>
      </w:r>
      <w:r w:rsidR="008C722E">
        <w:t>same field, use the ‘Enter’ key.</w:t>
      </w:r>
    </w:p>
    <w:p w14:paraId="371ADD65" w14:textId="597363FE" w:rsidR="0030062F" w:rsidRPr="007F361F" w:rsidRDefault="0030062F" w:rsidP="00F467F7">
      <w:pPr>
        <w:pStyle w:val="ListParagraph"/>
        <w:numPr>
          <w:ilvl w:val="0"/>
          <w:numId w:val="7"/>
        </w:numPr>
      </w:pPr>
      <w:r>
        <w:t>Adding ‘</w:t>
      </w:r>
      <w:r w:rsidRPr="0030062F">
        <w:rPr>
          <w:sz w:val="28"/>
          <w:szCs w:val="28"/>
        </w:rPr>
        <w:t>N/A</w:t>
      </w:r>
      <w:r>
        <w:t>’ or ‘</w:t>
      </w:r>
      <w:r w:rsidRPr="0030062F">
        <w:rPr>
          <w:sz w:val="28"/>
          <w:szCs w:val="28"/>
        </w:rPr>
        <w:t>*</w:t>
      </w:r>
      <w:r>
        <w:t>’ to any measurement will automatically add that same value to every empty textbox in that same row and within that same structure section.</w:t>
      </w:r>
    </w:p>
    <w:p w14:paraId="4A26AB06" w14:textId="2B1A2027" w:rsidR="007F361F" w:rsidRDefault="007F361F" w:rsidP="007F361F">
      <w:pPr>
        <w:pStyle w:val="Heading3"/>
        <w:spacing w:line="360" w:lineRule="auto"/>
      </w:pPr>
      <w:bookmarkStart w:id="21" w:name="_Toc62213278"/>
      <w:r>
        <w:t>Observations</w:t>
      </w:r>
      <w:bookmarkEnd w:id="21"/>
    </w:p>
    <w:p w14:paraId="18E71D0D" w14:textId="186D8C7B" w:rsidR="007F361F" w:rsidRDefault="00F12B0F" w:rsidP="007F361F">
      <w:pPr>
        <w:pStyle w:val="ListParagraph"/>
        <w:numPr>
          <w:ilvl w:val="0"/>
          <w:numId w:val="7"/>
        </w:numPr>
      </w:pPr>
      <w:r>
        <w:t>Each observation textbox has auto-formatting properties (take effect when changing the text within the textbox):</w:t>
      </w:r>
    </w:p>
    <w:p w14:paraId="3DB301D5" w14:textId="758CCDB2" w:rsidR="00F12B0F" w:rsidRDefault="00F12B0F" w:rsidP="00F12B0F">
      <w:pPr>
        <w:pStyle w:val="ListParagraph"/>
        <w:numPr>
          <w:ilvl w:val="1"/>
          <w:numId w:val="7"/>
        </w:numPr>
      </w:pPr>
      <w:r>
        <w:t>The way they format are split between the</w:t>
      </w:r>
      <w:r w:rsidR="00B71BBD">
        <w:t xml:space="preserve"> individual observation fields and the</w:t>
      </w:r>
      <w:r>
        <w:t xml:space="preserve"> ‘Accept/Reject’ fiel</w:t>
      </w:r>
      <w:r w:rsidR="00B71BBD">
        <w:t>d</w:t>
      </w:r>
      <w:r>
        <w:t>.</w:t>
      </w:r>
    </w:p>
    <w:p w14:paraId="23194A10" w14:textId="1196C5AA" w:rsidR="00F12B0F" w:rsidRDefault="00334D6F" w:rsidP="00F12B0F">
      <w:pPr>
        <w:pStyle w:val="ListParagraph"/>
        <w:numPr>
          <w:ilvl w:val="1"/>
          <w:numId w:val="7"/>
        </w:numPr>
      </w:pPr>
      <w:r>
        <w:t>The individual observation fields can contain: ‘</w:t>
      </w:r>
      <w:r w:rsidRPr="00243292">
        <w:rPr>
          <w:sz w:val="28"/>
          <w:szCs w:val="28"/>
        </w:rPr>
        <w:t>?</w:t>
      </w:r>
      <w:r>
        <w:t>’, ‘</w:t>
      </w:r>
      <w:r w:rsidRPr="00243292">
        <w:rPr>
          <w:sz w:val="28"/>
          <w:szCs w:val="28"/>
        </w:rPr>
        <w:t>*</w:t>
      </w:r>
      <w:r>
        <w:t>’, ‘</w:t>
      </w:r>
      <w:r w:rsidRPr="00243292">
        <w:rPr>
          <w:sz w:val="28"/>
          <w:szCs w:val="28"/>
        </w:rPr>
        <w:t>A</w:t>
      </w:r>
      <w:r>
        <w:t>’, and ‘</w:t>
      </w:r>
      <w:r w:rsidRPr="00243292">
        <w:rPr>
          <w:sz w:val="28"/>
          <w:szCs w:val="28"/>
        </w:rPr>
        <w:t>R</w:t>
      </w:r>
      <w:r>
        <w:t>’</w:t>
      </w:r>
      <w:r w:rsidR="003E5ACF">
        <w:t>.</w:t>
      </w:r>
    </w:p>
    <w:p w14:paraId="6029C8DF" w14:textId="318EB139" w:rsidR="000F5643" w:rsidRDefault="000F5643" w:rsidP="000F5643">
      <w:pPr>
        <w:pStyle w:val="ListParagraph"/>
        <w:numPr>
          <w:ilvl w:val="2"/>
          <w:numId w:val="7"/>
        </w:numPr>
      </w:pPr>
      <w:r>
        <w:t xml:space="preserve">When setting any of these fields to </w:t>
      </w:r>
      <w:r w:rsidR="00CA1D99">
        <w:rPr>
          <w:sz w:val="28"/>
          <w:szCs w:val="28"/>
        </w:rPr>
        <w:t>R</w:t>
      </w:r>
      <w:r w:rsidR="00CA1D99">
        <w:t xml:space="preserve">, the ‘Accept/Reject’ field for this row will also be set to </w:t>
      </w:r>
      <w:r w:rsidR="00CA1D99">
        <w:rPr>
          <w:sz w:val="28"/>
          <w:szCs w:val="28"/>
        </w:rPr>
        <w:t>R</w:t>
      </w:r>
      <w:r w:rsidR="00CA1D99">
        <w:t xml:space="preserve"> and the background color of both textboxes will be set to yellow</w:t>
      </w:r>
      <w:r w:rsidR="00C16636">
        <w:t>.</w:t>
      </w:r>
    </w:p>
    <w:p w14:paraId="0EC4FE86" w14:textId="0A693E46" w:rsidR="000017D6" w:rsidRDefault="000017D6" w:rsidP="00F12B0F">
      <w:pPr>
        <w:pStyle w:val="ListParagraph"/>
        <w:numPr>
          <w:ilvl w:val="1"/>
          <w:numId w:val="7"/>
        </w:numPr>
      </w:pPr>
      <w:r>
        <w:t>The ‘Accept/Reject’ field can contain: ‘</w:t>
      </w:r>
      <w:r w:rsidRPr="000017D6">
        <w:rPr>
          <w:sz w:val="28"/>
          <w:szCs w:val="28"/>
        </w:rPr>
        <w:t>?</w:t>
      </w:r>
      <w:r>
        <w:t>’, ‘</w:t>
      </w:r>
      <w:r w:rsidRPr="000017D6">
        <w:rPr>
          <w:sz w:val="28"/>
          <w:szCs w:val="28"/>
        </w:rPr>
        <w:t>*</w:t>
      </w:r>
      <w:r>
        <w:t>’, ‘</w:t>
      </w:r>
      <w:r w:rsidRPr="000017D6">
        <w:rPr>
          <w:sz w:val="28"/>
          <w:szCs w:val="28"/>
        </w:rPr>
        <w:t>A</w:t>
      </w:r>
      <w:r>
        <w:t>’, ‘</w:t>
      </w:r>
      <w:r w:rsidRPr="000017D6">
        <w:rPr>
          <w:sz w:val="28"/>
          <w:szCs w:val="28"/>
        </w:rPr>
        <w:t>A*</w:t>
      </w:r>
      <w:r>
        <w:t>’, and ‘</w:t>
      </w:r>
      <w:r w:rsidRPr="000017D6">
        <w:rPr>
          <w:sz w:val="28"/>
          <w:szCs w:val="28"/>
        </w:rPr>
        <w:t>R</w:t>
      </w:r>
      <w:r>
        <w:t>’.</w:t>
      </w:r>
    </w:p>
    <w:p w14:paraId="0286BD47" w14:textId="16E1A5B7" w:rsidR="00C16636" w:rsidRDefault="00C16636" w:rsidP="00C16636">
      <w:pPr>
        <w:pStyle w:val="ListParagraph"/>
        <w:numPr>
          <w:ilvl w:val="2"/>
          <w:numId w:val="7"/>
        </w:numPr>
      </w:pPr>
      <w:r>
        <w:t xml:space="preserve">When setting this field to </w:t>
      </w:r>
      <w:r>
        <w:rPr>
          <w:sz w:val="28"/>
          <w:szCs w:val="28"/>
        </w:rPr>
        <w:t>A</w:t>
      </w:r>
      <w:r>
        <w:t xml:space="preserve">, every individual observation field within the same row will also be automatically set to </w:t>
      </w:r>
      <w:r>
        <w:rPr>
          <w:sz w:val="28"/>
          <w:szCs w:val="28"/>
        </w:rPr>
        <w:t>A</w:t>
      </w:r>
      <w:r>
        <w:t>.</w:t>
      </w:r>
    </w:p>
    <w:p w14:paraId="28F05023" w14:textId="2693C9DB" w:rsidR="00C16636" w:rsidRPr="007F361F" w:rsidRDefault="00C16636" w:rsidP="00C16636">
      <w:pPr>
        <w:pStyle w:val="ListParagraph"/>
        <w:numPr>
          <w:ilvl w:val="2"/>
          <w:numId w:val="7"/>
        </w:numPr>
      </w:pPr>
      <w:r>
        <w:t xml:space="preserve">When setting this field to </w:t>
      </w:r>
      <w:r>
        <w:rPr>
          <w:sz w:val="28"/>
          <w:szCs w:val="28"/>
        </w:rPr>
        <w:t>R</w:t>
      </w:r>
      <w:r>
        <w:t>, the background color of this textbox will be set to yellow.</w:t>
      </w:r>
    </w:p>
    <w:p w14:paraId="55841F2F" w14:textId="2693C9DB" w:rsidR="00C62CB5" w:rsidRDefault="00C62CB5" w:rsidP="00C62CB5">
      <w:pPr>
        <w:pStyle w:val="Heading2"/>
        <w:spacing w:line="360" w:lineRule="auto"/>
        <w:rPr>
          <w:sz w:val="28"/>
          <w:szCs w:val="28"/>
        </w:rPr>
      </w:pPr>
      <w:bookmarkStart w:id="22" w:name="_Toc62213279"/>
      <w:r>
        <w:rPr>
          <w:sz w:val="28"/>
          <w:szCs w:val="28"/>
        </w:rPr>
        <w:t>Requirements</w:t>
      </w:r>
      <w:bookmarkEnd w:id="22"/>
    </w:p>
    <w:p w14:paraId="523789EF" w14:textId="6656BACD" w:rsidR="001A3CB6" w:rsidRPr="001A3CB6" w:rsidRDefault="005948B2" w:rsidP="001A3CB6">
      <w:pPr>
        <w:pStyle w:val="ListParagraph"/>
        <w:numPr>
          <w:ilvl w:val="0"/>
          <w:numId w:val="7"/>
        </w:numPr>
      </w:pPr>
      <w:r>
        <w:t>While the specific requirements are added directly into each requirement textbox, there are five specific formats in which they need to be entered in order to accurately corelate with the associated measurement field and register a pass or fail correctly.</w:t>
      </w:r>
    </w:p>
    <w:p w14:paraId="5017CB72" w14:textId="7685C561" w:rsidR="00C62CB5" w:rsidRDefault="00C62CB5" w:rsidP="001A3CB6">
      <w:pPr>
        <w:pStyle w:val="Heading2"/>
        <w:spacing w:line="360" w:lineRule="auto"/>
        <w:rPr>
          <w:sz w:val="28"/>
          <w:szCs w:val="28"/>
        </w:rPr>
      </w:pPr>
      <w:bookmarkStart w:id="23" w:name="_Toc62213280"/>
      <w:r>
        <w:rPr>
          <w:sz w:val="28"/>
          <w:szCs w:val="28"/>
        </w:rPr>
        <w:t>Remarks</w:t>
      </w:r>
      <w:bookmarkEnd w:id="23"/>
    </w:p>
    <w:p w14:paraId="04F21C65" w14:textId="4A07DAAF" w:rsidR="001A3CB6" w:rsidRDefault="0096297B" w:rsidP="001A3CB6">
      <w:pPr>
        <w:pStyle w:val="ListParagraph"/>
        <w:numPr>
          <w:ilvl w:val="0"/>
          <w:numId w:val="7"/>
        </w:numPr>
      </w:pPr>
      <w:r>
        <w:t>The Remarks section contains add/remove buttons, a search icon, and however many needed fields for entering the remarks (none initially).</w:t>
      </w:r>
    </w:p>
    <w:p w14:paraId="0ABD0F4F" w14:textId="3E09BCB3" w:rsidR="0096297B" w:rsidRDefault="0030062F" w:rsidP="001A3CB6">
      <w:pPr>
        <w:pStyle w:val="ListParagraph"/>
        <w:numPr>
          <w:ilvl w:val="0"/>
          <w:numId w:val="7"/>
        </w:numPr>
      </w:pPr>
      <w:r>
        <w:t>To add a remark to the current job, the add button will create an empty textbox</w:t>
      </w:r>
      <w:r w:rsidR="009A25FC">
        <w:t xml:space="preserve"> directly after the current last one</w:t>
      </w:r>
      <w:r>
        <w:t xml:space="preserve"> to enter your remark.</w:t>
      </w:r>
    </w:p>
    <w:p w14:paraId="586EE0D9" w14:textId="5C68519D" w:rsidR="0030062F" w:rsidRDefault="009A25FC" w:rsidP="0030062F">
      <w:pPr>
        <w:pStyle w:val="ListParagraph"/>
        <w:numPr>
          <w:ilvl w:val="1"/>
          <w:numId w:val="7"/>
        </w:numPr>
      </w:pPr>
      <w:r>
        <w:t>After adding a remark, you must enter some text in order to be able to add a new remark (if the last remark is still empty, the add button will not do anything).</w:t>
      </w:r>
    </w:p>
    <w:p w14:paraId="290FE22E" w14:textId="20316D89" w:rsidR="00102C36" w:rsidRDefault="00102C36" w:rsidP="00102C36">
      <w:pPr>
        <w:pStyle w:val="ListParagraph"/>
        <w:numPr>
          <w:ilvl w:val="0"/>
          <w:numId w:val="7"/>
        </w:numPr>
      </w:pPr>
      <w:r>
        <w:t>To remove a remark, click the remove button.</w:t>
      </w:r>
    </w:p>
    <w:p w14:paraId="160A321E" w14:textId="2B6C651C" w:rsidR="00102C36" w:rsidRDefault="00102C36" w:rsidP="00102C36">
      <w:pPr>
        <w:pStyle w:val="ListParagraph"/>
        <w:numPr>
          <w:ilvl w:val="1"/>
          <w:numId w:val="7"/>
        </w:numPr>
      </w:pPr>
      <w:r>
        <w:t>This will delete the last remark available.</w:t>
      </w:r>
    </w:p>
    <w:p w14:paraId="786FA747" w14:textId="40E0803B" w:rsidR="00B410A8" w:rsidRDefault="00B410A8" w:rsidP="00B410A8">
      <w:pPr>
        <w:pStyle w:val="ListParagraph"/>
        <w:numPr>
          <w:ilvl w:val="0"/>
          <w:numId w:val="7"/>
        </w:numPr>
      </w:pPr>
      <w:r>
        <w:t>Clicking on the search icon will open the “Remarks Document” window (Complete details in Remarks Document section).</w:t>
      </w:r>
    </w:p>
    <w:p w14:paraId="5B5639CE" w14:textId="6F6C7F2D" w:rsidR="00B410A8" w:rsidRPr="001A3CB6" w:rsidRDefault="00B410A8" w:rsidP="00B410A8">
      <w:pPr>
        <w:pStyle w:val="ListParagraph"/>
        <w:numPr>
          <w:ilvl w:val="1"/>
          <w:numId w:val="7"/>
        </w:numPr>
      </w:pPr>
      <w:r>
        <w:t>This allows you to use the remarks documentation to autofill the next available remark with some entry in the document.</w:t>
      </w:r>
    </w:p>
    <w:p w14:paraId="79C4FB92" w14:textId="5D2BF04E" w:rsidR="00613632" w:rsidRDefault="00613632" w:rsidP="00613632">
      <w:pPr>
        <w:pStyle w:val="Heading1"/>
        <w:spacing w:line="360" w:lineRule="auto"/>
        <w:rPr>
          <w:sz w:val="36"/>
          <w:szCs w:val="36"/>
        </w:rPr>
      </w:pPr>
      <w:bookmarkStart w:id="24" w:name="_Toc62213281"/>
      <w:r>
        <w:rPr>
          <w:sz w:val="36"/>
          <w:szCs w:val="36"/>
        </w:rPr>
        <w:lastRenderedPageBreak/>
        <w:t>Separate Windows</w:t>
      </w:r>
      <w:bookmarkEnd w:id="24"/>
    </w:p>
    <w:p w14:paraId="6EEBED60" w14:textId="4344F17A" w:rsidR="00613632" w:rsidRDefault="00613632" w:rsidP="00613632">
      <w:pPr>
        <w:pStyle w:val="Heading2"/>
        <w:spacing w:line="360" w:lineRule="auto"/>
        <w:rPr>
          <w:sz w:val="28"/>
          <w:szCs w:val="28"/>
        </w:rPr>
      </w:pPr>
      <w:bookmarkStart w:id="25" w:name="_Toc62213282"/>
      <w:r>
        <w:rPr>
          <w:sz w:val="28"/>
          <w:szCs w:val="28"/>
        </w:rPr>
        <w:t>Open Job</w:t>
      </w:r>
      <w:bookmarkEnd w:id="25"/>
    </w:p>
    <w:p w14:paraId="2D189155" w14:textId="77777777" w:rsidR="00613632" w:rsidRDefault="00613632" w:rsidP="00613632">
      <w:pPr>
        <w:pStyle w:val="Heading2"/>
        <w:spacing w:line="360" w:lineRule="auto"/>
        <w:rPr>
          <w:sz w:val="28"/>
          <w:szCs w:val="28"/>
        </w:rPr>
      </w:pPr>
      <w:bookmarkStart w:id="26" w:name="_Toc62213283"/>
      <w:r>
        <w:rPr>
          <w:sz w:val="28"/>
          <w:szCs w:val="28"/>
        </w:rPr>
        <w:t>Edit Remarks Document</w:t>
      </w:r>
      <w:bookmarkEnd w:id="26"/>
    </w:p>
    <w:p w14:paraId="6810552C" w14:textId="6FD91FA8" w:rsidR="00613632" w:rsidRDefault="00613632" w:rsidP="00613632">
      <w:pPr>
        <w:pStyle w:val="Heading2"/>
        <w:spacing w:line="360" w:lineRule="auto"/>
        <w:rPr>
          <w:sz w:val="28"/>
          <w:szCs w:val="28"/>
        </w:rPr>
      </w:pPr>
      <w:bookmarkStart w:id="27" w:name="_Toc62213284"/>
      <w:r>
        <w:rPr>
          <w:sz w:val="28"/>
          <w:szCs w:val="28"/>
        </w:rPr>
        <w:t>Edit Specification Requirements</w:t>
      </w:r>
      <w:bookmarkEnd w:id="27"/>
    </w:p>
    <w:p w14:paraId="1CAE67E1" w14:textId="77777777" w:rsidR="00613632" w:rsidRDefault="00613632" w:rsidP="00613632">
      <w:pPr>
        <w:pStyle w:val="Heading2"/>
        <w:spacing w:line="360" w:lineRule="auto"/>
        <w:rPr>
          <w:sz w:val="28"/>
          <w:szCs w:val="28"/>
        </w:rPr>
      </w:pPr>
      <w:bookmarkStart w:id="28" w:name="_Toc62213285"/>
      <w:r>
        <w:rPr>
          <w:sz w:val="28"/>
          <w:szCs w:val="28"/>
        </w:rPr>
        <w:t>Test Report Structure</w:t>
      </w:r>
      <w:bookmarkEnd w:id="28"/>
    </w:p>
    <w:p w14:paraId="16A1F6FF" w14:textId="77777777" w:rsidR="00613632" w:rsidRDefault="00613632" w:rsidP="00613632">
      <w:pPr>
        <w:pStyle w:val="Heading2"/>
        <w:spacing w:line="360" w:lineRule="auto"/>
        <w:rPr>
          <w:sz w:val="28"/>
          <w:szCs w:val="28"/>
        </w:rPr>
      </w:pPr>
      <w:bookmarkStart w:id="29" w:name="_Toc62213286"/>
      <w:r>
        <w:rPr>
          <w:sz w:val="28"/>
          <w:szCs w:val="28"/>
        </w:rPr>
        <w:t>Measurement Zoom</w:t>
      </w:r>
      <w:bookmarkEnd w:id="29"/>
    </w:p>
    <w:p w14:paraId="024DE9C2" w14:textId="77777777" w:rsidR="000E37C0" w:rsidRDefault="00613632" w:rsidP="000E37C0">
      <w:pPr>
        <w:pStyle w:val="Heading2"/>
        <w:spacing w:line="360" w:lineRule="auto"/>
        <w:rPr>
          <w:sz w:val="28"/>
          <w:szCs w:val="28"/>
        </w:rPr>
      </w:pPr>
      <w:bookmarkStart w:id="30" w:name="_Toc62213287"/>
      <w:r>
        <w:rPr>
          <w:sz w:val="28"/>
          <w:szCs w:val="28"/>
        </w:rPr>
        <w:t>Requirement Structure</w:t>
      </w:r>
      <w:bookmarkEnd w:id="30"/>
    </w:p>
    <w:p w14:paraId="54CAA1B3" w14:textId="0B87D01D" w:rsidR="006846B2" w:rsidRPr="006846B2" w:rsidRDefault="000E37C0" w:rsidP="00C109B4">
      <w:pPr>
        <w:pStyle w:val="Heading2"/>
      </w:pPr>
      <w:bookmarkStart w:id="31" w:name="_Toc62213288"/>
      <w:r>
        <w:t>Remarks Document</w:t>
      </w:r>
      <w:bookmarkEnd w:id="31"/>
    </w:p>
    <w:sectPr w:rsidR="006846B2" w:rsidRPr="006846B2" w:rsidSect="007436E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D7ACF" w14:textId="77777777" w:rsidR="00F67DE4" w:rsidRDefault="00F67DE4" w:rsidP="0003635A">
      <w:pPr>
        <w:spacing w:after="0" w:line="240" w:lineRule="auto"/>
      </w:pPr>
      <w:r>
        <w:separator/>
      </w:r>
    </w:p>
  </w:endnote>
  <w:endnote w:type="continuationSeparator" w:id="0">
    <w:p w14:paraId="5B2E6C03" w14:textId="77777777" w:rsidR="00F67DE4" w:rsidRDefault="00F67DE4" w:rsidP="0003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5390473"/>
      <w:docPartObj>
        <w:docPartGallery w:val="Page Numbers (Bottom of Page)"/>
        <w:docPartUnique/>
      </w:docPartObj>
    </w:sdtPr>
    <w:sdtEndPr>
      <w:rPr>
        <w:noProof/>
      </w:rPr>
    </w:sdtEndPr>
    <w:sdtContent>
      <w:p w14:paraId="4180423F" w14:textId="1ACB865A" w:rsidR="000F5643" w:rsidRDefault="000F56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4A7D8" w14:textId="77777777" w:rsidR="000F5643" w:rsidRDefault="000F56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4D1FD" w14:textId="77777777" w:rsidR="00F67DE4" w:rsidRDefault="00F67DE4" w:rsidP="0003635A">
      <w:pPr>
        <w:spacing w:after="0" w:line="240" w:lineRule="auto"/>
      </w:pPr>
      <w:r>
        <w:separator/>
      </w:r>
    </w:p>
  </w:footnote>
  <w:footnote w:type="continuationSeparator" w:id="0">
    <w:p w14:paraId="3834DD99" w14:textId="77777777" w:rsidR="00F67DE4" w:rsidRDefault="00F67DE4" w:rsidP="0003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A40E5"/>
    <w:multiLevelType w:val="hybridMultilevel"/>
    <w:tmpl w:val="8A824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1D6664"/>
    <w:multiLevelType w:val="hybridMultilevel"/>
    <w:tmpl w:val="DE261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B45F7"/>
    <w:multiLevelType w:val="hybridMultilevel"/>
    <w:tmpl w:val="63B6C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64799"/>
    <w:multiLevelType w:val="hybridMultilevel"/>
    <w:tmpl w:val="D9A2BF4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3E7D1151"/>
    <w:multiLevelType w:val="multilevel"/>
    <w:tmpl w:val="F612C8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F510ED"/>
    <w:multiLevelType w:val="multilevel"/>
    <w:tmpl w:val="CE2CEFAA"/>
    <w:lvl w:ilvl="0">
      <w:start w:val="1"/>
      <w:numFmt w:val="decimal"/>
      <w:pStyle w:val="Heading1"/>
      <w:lvlText w:val="%1"/>
      <w:lvlJc w:val="left"/>
      <w:pPr>
        <w:ind w:left="432" w:hanging="432"/>
      </w:pPr>
      <w:rPr>
        <w:sz w:val="36"/>
        <w:szCs w:val="36"/>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6E1640B"/>
    <w:multiLevelType w:val="hybridMultilevel"/>
    <w:tmpl w:val="DE4EC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2123D"/>
    <w:multiLevelType w:val="hybridMultilevel"/>
    <w:tmpl w:val="BF90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F06F41"/>
    <w:multiLevelType w:val="hybridMultilevel"/>
    <w:tmpl w:val="AB8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6143E4"/>
    <w:multiLevelType w:val="hybridMultilevel"/>
    <w:tmpl w:val="6958C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354EE7"/>
    <w:multiLevelType w:val="hybridMultilevel"/>
    <w:tmpl w:val="8716E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A1DD9"/>
    <w:multiLevelType w:val="hybridMultilevel"/>
    <w:tmpl w:val="93B06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8"/>
  </w:num>
  <w:num w:numId="5">
    <w:abstractNumId w:val="11"/>
  </w:num>
  <w:num w:numId="6">
    <w:abstractNumId w:val="10"/>
  </w:num>
  <w:num w:numId="7">
    <w:abstractNumId w:val="2"/>
  </w:num>
  <w:num w:numId="8">
    <w:abstractNumId w:val="7"/>
  </w:num>
  <w:num w:numId="9">
    <w:abstractNumId w:val="9"/>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C2"/>
    <w:rsid w:val="000017D6"/>
    <w:rsid w:val="000078EC"/>
    <w:rsid w:val="0003635A"/>
    <w:rsid w:val="000875AE"/>
    <w:rsid w:val="000A1C9A"/>
    <w:rsid w:val="000E37C0"/>
    <w:rsid w:val="000F5643"/>
    <w:rsid w:val="00102C36"/>
    <w:rsid w:val="0017785B"/>
    <w:rsid w:val="001A3CB6"/>
    <w:rsid w:val="001F1ED1"/>
    <w:rsid w:val="00203D6F"/>
    <w:rsid w:val="00242FCC"/>
    <w:rsid w:val="00243292"/>
    <w:rsid w:val="00286552"/>
    <w:rsid w:val="00292A6C"/>
    <w:rsid w:val="0030062F"/>
    <w:rsid w:val="00334D6F"/>
    <w:rsid w:val="00380C4F"/>
    <w:rsid w:val="00382241"/>
    <w:rsid w:val="0038783C"/>
    <w:rsid w:val="003A4E0F"/>
    <w:rsid w:val="003C3B1A"/>
    <w:rsid w:val="003E5ACF"/>
    <w:rsid w:val="0046573B"/>
    <w:rsid w:val="00467C61"/>
    <w:rsid w:val="0049789B"/>
    <w:rsid w:val="00537E74"/>
    <w:rsid w:val="00565B85"/>
    <w:rsid w:val="005948B2"/>
    <w:rsid w:val="0059737A"/>
    <w:rsid w:val="005E0B49"/>
    <w:rsid w:val="00604DEE"/>
    <w:rsid w:val="00613632"/>
    <w:rsid w:val="00617974"/>
    <w:rsid w:val="00671E4A"/>
    <w:rsid w:val="006846B2"/>
    <w:rsid w:val="006D3B6C"/>
    <w:rsid w:val="006D5A7A"/>
    <w:rsid w:val="006F687B"/>
    <w:rsid w:val="00703DAA"/>
    <w:rsid w:val="00724A19"/>
    <w:rsid w:val="0072611E"/>
    <w:rsid w:val="007436E8"/>
    <w:rsid w:val="00763455"/>
    <w:rsid w:val="007B50FB"/>
    <w:rsid w:val="007E5D15"/>
    <w:rsid w:val="007E65EC"/>
    <w:rsid w:val="007E6E1F"/>
    <w:rsid w:val="007F361F"/>
    <w:rsid w:val="0081348E"/>
    <w:rsid w:val="00820EEA"/>
    <w:rsid w:val="008C722E"/>
    <w:rsid w:val="008C76CB"/>
    <w:rsid w:val="008D003D"/>
    <w:rsid w:val="0096297B"/>
    <w:rsid w:val="00966BDB"/>
    <w:rsid w:val="009A25FC"/>
    <w:rsid w:val="009C6BD3"/>
    <w:rsid w:val="009F473A"/>
    <w:rsid w:val="00A40D98"/>
    <w:rsid w:val="00A5345B"/>
    <w:rsid w:val="00A73303"/>
    <w:rsid w:val="00AE49C2"/>
    <w:rsid w:val="00AE74BF"/>
    <w:rsid w:val="00AF743D"/>
    <w:rsid w:val="00B1074A"/>
    <w:rsid w:val="00B410A8"/>
    <w:rsid w:val="00B657F6"/>
    <w:rsid w:val="00B71BBD"/>
    <w:rsid w:val="00BC40E9"/>
    <w:rsid w:val="00C109B4"/>
    <w:rsid w:val="00C16636"/>
    <w:rsid w:val="00C61DA0"/>
    <w:rsid w:val="00C62CB5"/>
    <w:rsid w:val="00C85D81"/>
    <w:rsid w:val="00C94B9C"/>
    <w:rsid w:val="00C9538E"/>
    <w:rsid w:val="00CA1D99"/>
    <w:rsid w:val="00CB30E2"/>
    <w:rsid w:val="00CC1731"/>
    <w:rsid w:val="00D968B7"/>
    <w:rsid w:val="00D96938"/>
    <w:rsid w:val="00DA0DE1"/>
    <w:rsid w:val="00DE2CD5"/>
    <w:rsid w:val="00DE3BEF"/>
    <w:rsid w:val="00E30437"/>
    <w:rsid w:val="00E562D6"/>
    <w:rsid w:val="00E60B7E"/>
    <w:rsid w:val="00EB4977"/>
    <w:rsid w:val="00F12B0F"/>
    <w:rsid w:val="00F251AF"/>
    <w:rsid w:val="00F467F7"/>
    <w:rsid w:val="00F67DE4"/>
    <w:rsid w:val="00FC58EB"/>
    <w:rsid w:val="00FE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15C5"/>
  <w15:chartTrackingRefBased/>
  <w15:docId w15:val="{D7467F32-4E42-4308-83D4-7E3AA48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9C2"/>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49C2"/>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61F"/>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74BF"/>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09B4"/>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09B4"/>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09B4"/>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09B4"/>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09B4"/>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9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4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9C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49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49C2"/>
    <w:pPr>
      <w:ind w:left="720"/>
      <w:contextualSpacing/>
    </w:pPr>
  </w:style>
  <w:style w:type="paragraph" w:styleId="NoSpacing">
    <w:name w:val="No Spacing"/>
    <w:link w:val="NoSpacingChar"/>
    <w:uiPriority w:val="1"/>
    <w:qFormat/>
    <w:rsid w:val="007436E8"/>
    <w:pPr>
      <w:spacing w:after="0" w:line="240" w:lineRule="auto"/>
    </w:pPr>
    <w:rPr>
      <w:rFonts w:eastAsiaTheme="minorEastAsia"/>
    </w:rPr>
  </w:style>
  <w:style w:type="character" w:customStyle="1" w:styleId="NoSpacingChar">
    <w:name w:val="No Spacing Char"/>
    <w:basedOn w:val="DefaultParagraphFont"/>
    <w:link w:val="NoSpacing"/>
    <w:uiPriority w:val="1"/>
    <w:rsid w:val="007436E8"/>
    <w:rPr>
      <w:rFonts w:eastAsiaTheme="minorEastAsia"/>
    </w:rPr>
  </w:style>
  <w:style w:type="paragraph" w:styleId="TOCHeading">
    <w:name w:val="TOC Heading"/>
    <w:basedOn w:val="Heading1"/>
    <w:next w:val="Normal"/>
    <w:uiPriority w:val="39"/>
    <w:unhideWhenUsed/>
    <w:qFormat/>
    <w:rsid w:val="00E30437"/>
    <w:pPr>
      <w:outlineLvl w:val="9"/>
    </w:pPr>
  </w:style>
  <w:style w:type="paragraph" w:styleId="TOC1">
    <w:name w:val="toc 1"/>
    <w:basedOn w:val="Normal"/>
    <w:next w:val="Normal"/>
    <w:autoRedefine/>
    <w:uiPriority w:val="39"/>
    <w:unhideWhenUsed/>
    <w:rsid w:val="00E30437"/>
    <w:pPr>
      <w:spacing w:after="100"/>
    </w:pPr>
  </w:style>
  <w:style w:type="paragraph" w:styleId="TOC2">
    <w:name w:val="toc 2"/>
    <w:basedOn w:val="Normal"/>
    <w:next w:val="Normal"/>
    <w:autoRedefine/>
    <w:uiPriority w:val="39"/>
    <w:unhideWhenUsed/>
    <w:rsid w:val="00E30437"/>
    <w:pPr>
      <w:spacing w:after="100"/>
      <w:ind w:left="220"/>
    </w:pPr>
  </w:style>
  <w:style w:type="character" w:styleId="Hyperlink">
    <w:name w:val="Hyperlink"/>
    <w:basedOn w:val="DefaultParagraphFont"/>
    <w:uiPriority w:val="99"/>
    <w:unhideWhenUsed/>
    <w:rsid w:val="00E30437"/>
    <w:rPr>
      <w:color w:val="0563C1" w:themeColor="hyperlink"/>
      <w:u w:val="single"/>
    </w:rPr>
  </w:style>
  <w:style w:type="paragraph" w:styleId="Header">
    <w:name w:val="header"/>
    <w:basedOn w:val="Normal"/>
    <w:link w:val="HeaderChar"/>
    <w:uiPriority w:val="99"/>
    <w:unhideWhenUsed/>
    <w:rsid w:val="00036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35A"/>
  </w:style>
  <w:style w:type="paragraph" w:styleId="Footer">
    <w:name w:val="footer"/>
    <w:basedOn w:val="Normal"/>
    <w:link w:val="FooterChar"/>
    <w:uiPriority w:val="99"/>
    <w:unhideWhenUsed/>
    <w:rsid w:val="00036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35A"/>
  </w:style>
  <w:style w:type="character" w:customStyle="1" w:styleId="Heading3Char">
    <w:name w:val="Heading 3 Char"/>
    <w:basedOn w:val="DefaultParagraphFont"/>
    <w:link w:val="Heading3"/>
    <w:uiPriority w:val="9"/>
    <w:rsid w:val="007F361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03DAA"/>
    <w:pPr>
      <w:spacing w:after="100"/>
      <w:ind w:left="440"/>
    </w:pPr>
  </w:style>
  <w:style w:type="character" w:customStyle="1" w:styleId="Heading4Char">
    <w:name w:val="Heading 4 Char"/>
    <w:basedOn w:val="DefaultParagraphFont"/>
    <w:link w:val="Heading4"/>
    <w:uiPriority w:val="9"/>
    <w:rsid w:val="00AE74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09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09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09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09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09B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3C754-A046-436B-8D50-B4194675E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10</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PTL – digital datasheet</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PTL – digital datasheet</dc:title>
  <dc:subject>Documentation</dc:subject>
  <dc:creator>Nicholas Brodsky</dc:creator>
  <cp:keywords/>
  <dc:description/>
  <cp:lastModifiedBy>Nicholas Brodsky</cp:lastModifiedBy>
  <cp:revision>81</cp:revision>
  <dcterms:created xsi:type="dcterms:W3CDTF">2021-01-20T19:30:00Z</dcterms:created>
  <dcterms:modified xsi:type="dcterms:W3CDTF">2021-01-22T21:11:00Z</dcterms:modified>
</cp:coreProperties>
</file>